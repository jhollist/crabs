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0"/>
          <w:szCs w:val="20"/>
          <w:vertAlign w:val="baseline"/>
        </w:rPr>
      </w:pPr>
      <w:del w:author="Hollister, Jeff" w:id="0" w:date="2017-11-29T08:13:00Z">
        <w:r w:rsidDel="00000000" w:rsidR="00000000" w:rsidRPr="00000000">
          <w:rPr>
            <w:sz w:val="20"/>
            <w:szCs w:val="20"/>
            <w:vertAlign w:val="baseline"/>
            <w:rtl w:val="0"/>
          </w:rPr>
          <w:delText xml:space="preserve">Overabundant New England salt marsh crabs I: </w:delText>
        </w:r>
      </w:del>
      <w:r w:rsidDel="00000000" w:rsidR="00000000" w:rsidRPr="00000000">
        <w:rPr>
          <w:sz w:val="20"/>
          <w:szCs w:val="20"/>
          <w:vertAlign w:val="baseline"/>
          <w:rtl w:val="0"/>
        </w:rPr>
        <w:t xml:space="preserve">Top-down and bottom-up controls on </w:t>
      </w:r>
      <w:del w:author="Hollister, Jeff" w:id="1" w:date="2017-11-29T08:13:00Z">
        <w:r w:rsidDel="00000000" w:rsidR="00000000" w:rsidRPr="00000000">
          <w:rPr>
            <w:sz w:val="20"/>
            <w:szCs w:val="20"/>
            <w:vertAlign w:val="baseline"/>
            <w:rtl w:val="0"/>
          </w:rPr>
          <w:delText xml:space="preserve">expanding </w:delText>
        </w:r>
      </w:del>
      <w:ins w:author="Hollister, Jeff" w:id="1" w:date="2017-11-29T08:13:00Z">
        <w:r w:rsidDel="00000000" w:rsidR="00000000" w:rsidRPr="00000000">
          <w:rPr>
            <w:sz w:val="20"/>
            <w:szCs w:val="20"/>
            <w:vertAlign w:val="baseline"/>
            <w:rtl w:val="0"/>
          </w:rPr>
          <w:t xml:space="preserve">overabundant New England </w:t>
        </w:r>
      </w:ins>
      <w:r w:rsidDel="00000000" w:rsidR="00000000" w:rsidRPr="00000000">
        <w:rPr>
          <w:sz w:val="20"/>
          <w:szCs w:val="20"/>
          <w:vertAlign w:val="baseline"/>
          <w:rtl w:val="0"/>
        </w:rPr>
        <w:t xml:space="preserve">salt marsh </w:t>
      </w:r>
      <w:commentRangeStart w:id="0"/>
      <w:r w:rsidDel="00000000" w:rsidR="00000000" w:rsidRPr="00000000">
        <w:rPr>
          <w:sz w:val="20"/>
          <w:szCs w:val="20"/>
          <w:vertAlign w:val="baseline"/>
          <w:rtl w:val="0"/>
        </w:rPr>
        <w:t xml:space="preserve">crab </w:t>
      </w:r>
      <w:del w:author="Hollister, Jeff" w:id="2" w:date="2017-11-29T08:14:00Z">
        <w:r w:rsidDel="00000000" w:rsidR="00000000" w:rsidRPr="00000000">
          <w:rPr>
            <w:sz w:val="20"/>
            <w:szCs w:val="20"/>
            <w:vertAlign w:val="baseline"/>
            <w:rtl w:val="0"/>
          </w:rPr>
          <w:delText xml:space="preserve">populations</w:delText>
        </w:r>
      </w:del>
      <w:ins w:author="Hollister, Jeff" w:id="2" w:date="2017-11-29T08:14:00Z">
        <w:r w:rsidDel="00000000" w:rsidR="00000000" w:rsidRPr="00000000">
          <w:rPr>
            <w:sz w:val="20"/>
            <w:szCs w:val="20"/>
            <w:vertAlign w:val="baseline"/>
            <w:rtl w:val="0"/>
          </w:rPr>
          <w:t xml:space="preserve">communities</w:t>
        </w:r>
      </w:ins>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*Kenneth B. Raposa</w:t>
      </w:r>
      <w:r w:rsidDel="00000000" w:rsidR="00000000" w:rsidRPr="00000000">
        <w:rPr>
          <w:sz w:val="20"/>
          <w:szCs w:val="20"/>
          <w:vertAlign w:val="superscript"/>
          <w:rtl w:val="0"/>
        </w:rPr>
        <w:t xml:space="preserve">1</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Richard A. McKinney</w:t>
      </w:r>
      <w:r w:rsidDel="00000000" w:rsidR="00000000" w:rsidRPr="00000000">
        <w:rPr>
          <w:sz w:val="20"/>
          <w:szCs w:val="20"/>
          <w:vertAlign w:val="superscript"/>
          <w:rtl w:val="0"/>
        </w:rPr>
        <w:t xml:space="preserve">2</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Cathleen Wigand</w:t>
      </w:r>
      <w:r w:rsidDel="00000000" w:rsidR="00000000" w:rsidRPr="00000000">
        <w:rPr>
          <w:sz w:val="20"/>
          <w:szCs w:val="20"/>
          <w:vertAlign w:val="superscript"/>
          <w:rtl w:val="0"/>
        </w:rPr>
        <w:t xml:space="preserve">2</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Cassie Lovall</w:t>
      </w:r>
      <w:r w:rsidDel="00000000" w:rsidR="00000000" w:rsidRPr="00000000">
        <w:rPr>
          <w:sz w:val="20"/>
          <w:szCs w:val="20"/>
          <w:vertAlign w:val="superscript"/>
          <w:rtl w:val="0"/>
        </w:rPr>
        <w:t xml:space="preserve">1</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Katelyn Szura</w:t>
      </w:r>
      <w:r w:rsidDel="00000000" w:rsidR="00000000" w:rsidRPr="00000000">
        <w:rPr>
          <w:sz w:val="20"/>
          <w:szCs w:val="20"/>
          <w:vertAlign w:val="superscript"/>
          <w:rtl w:val="0"/>
        </w:rPr>
        <w:t xml:space="preserve">3</w:t>
      </w:r>
      <w:r w:rsidDel="00000000" w:rsidR="00000000" w:rsidRPr="00000000">
        <w:rPr>
          <w:rtl w:val="0"/>
        </w:rPr>
      </w:r>
    </w:p>
    <w:p w:rsidR="00000000" w:rsidDel="00000000" w:rsidP="00000000" w:rsidRDefault="00000000" w:rsidRPr="00000000">
      <w:pPr>
        <w:contextualSpacing w:val="0"/>
        <w:rPr>
          <w:sz w:val="20"/>
          <w:szCs w:val="20"/>
          <w:vertAlign w:val="superscript"/>
        </w:rPr>
      </w:pPr>
      <w:r w:rsidDel="00000000" w:rsidR="00000000" w:rsidRPr="00000000">
        <w:rPr>
          <w:sz w:val="20"/>
          <w:szCs w:val="20"/>
          <w:vertAlign w:val="baseline"/>
          <w:rtl w:val="0"/>
        </w:rPr>
        <w:t xml:space="preserve">John A. Gurak, Jr.</w:t>
      </w:r>
      <w:r w:rsidDel="00000000" w:rsidR="00000000" w:rsidRPr="00000000">
        <w:rPr>
          <w:sz w:val="20"/>
          <w:szCs w:val="20"/>
          <w:vertAlign w:val="superscript"/>
          <w:rtl w:val="0"/>
        </w:rPr>
        <w:t xml:space="preserve">4</w:t>
      </w:r>
    </w:p>
    <w:p w:rsidR="00000000" w:rsidDel="00000000" w:rsidP="00000000" w:rsidRDefault="00000000" w:rsidRPr="00000000">
      <w:pPr>
        <w:contextualSpacing w:val="0"/>
        <w:rPr>
          <w:sz w:val="20"/>
          <w:szCs w:val="20"/>
          <w:vertAlign w:val="superscript"/>
        </w:rPr>
      </w:pPr>
      <w:r w:rsidDel="00000000" w:rsidR="00000000" w:rsidRPr="00000000">
        <w:rPr>
          <w:sz w:val="20"/>
          <w:szCs w:val="20"/>
          <w:vertAlign w:val="baseline"/>
          <w:rtl w:val="0"/>
        </w:rPr>
        <w:t xml:space="preserve">Jason McNamee</w:t>
      </w:r>
      <w:r w:rsidDel="00000000" w:rsidR="00000000" w:rsidRPr="00000000">
        <w:rPr>
          <w:sz w:val="20"/>
          <w:szCs w:val="20"/>
          <w:vertAlign w:val="superscript"/>
          <w:rtl w:val="0"/>
        </w:rPr>
        <w:t xml:space="preserve">5</w:t>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Christopher Raithel</w:t>
      </w:r>
      <w:r w:rsidDel="00000000" w:rsidR="00000000" w:rsidRPr="00000000">
        <w:rPr>
          <w:sz w:val="20"/>
          <w:szCs w:val="20"/>
          <w:vertAlign w:val="superscript"/>
          <w:rtl w:val="0"/>
        </w:rPr>
        <w:t xml:space="preserve">6</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Elizabeth B. Watson</w:t>
      </w:r>
      <w:r w:rsidDel="00000000" w:rsidR="00000000" w:rsidRPr="00000000">
        <w:rPr>
          <w:sz w:val="20"/>
          <w:szCs w:val="20"/>
          <w:vertAlign w:val="superscript"/>
          <w:rtl w:val="0"/>
        </w:rPr>
        <w:t xml:space="preserve">7</w:t>
      </w:r>
      <w:commentRangeStart w:id="1"/>
      <w:r w:rsidDel="00000000" w:rsidR="00000000" w:rsidRPr="00000000">
        <w:rPr>
          <w:rtl w:val="0"/>
        </w:rPr>
      </w:r>
    </w:p>
    <w:p w:rsidR="00000000" w:rsidDel="00000000" w:rsidP="00000000" w:rsidRDefault="00000000" w:rsidRPr="00000000">
      <w:pPr>
        <w:contextualSpacing w:val="0"/>
        <w:rPr>
          <w:sz w:val="20"/>
          <w:szCs w:val="20"/>
          <w:vertAlign w:val="baseline"/>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superscript"/>
        </w:rPr>
      </w:pPr>
      <w:r w:rsidDel="00000000" w:rsidR="00000000" w:rsidRPr="00000000">
        <w:rPr>
          <w:sz w:val="20"/>
          <w:szCs w:val="20"/>
          <w:vertAlign w:val="baseline"/>
          <w:rtl w:val="0"/>
        </w:rPr>
        <w:t xml:space="preserve">* Corresponding author</w:t>
      </w:r>
      <w:r w:rsidDel="00000000" w:rsidR="00000000" w:rsidRPr="00000000">
        <w:rPr>
          <w:rtl w:val="0"/>
        </w:rPr>
      </w:r>
    </w:p>
    <w:p w:rsidR="00000000" w:rsidDel="00000000" w:rsidP="00000000" w:rsidRDefault="00000000" w:rsidRPr="00000000">
      <w:pPr>
        <w:contextualSpacing w:val="0"/>
        <w:rPr>
          <w:sz w:val="20"/>
          <w:szCs w:val="20"/>
          <w:vertAlign w:val="superscript"/>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superscript"/>
          <w:rtl w:val="0"/>
        </w:rPr>
        <w:t xml:space="preserve">1</w:t>
      </w:r>
      <w:r w:rsidDel="00000000" w:rsidR="00000000" w:rsidRPr="00000000">
        <w:rPr>
          <w:sz w:val="20"/>
          <w:szCs w:val="20"/>
          <w:vertAlign w:val="baseline"/>
          <w:rtl w:val="0"/>
        </w:rPr>
        <w:t xml:space="preserve"> Narragansett Bay National Estuarine Research Reserve, PO Box 151, Prudence Island, RI, USA; 401.683.7849; </w:t>
      </w:r>
      <w:hyperlink r:id="rId6">
        <w:r w:rsidDel="00000000" w:rsidR="00000000" w:rsidRPr="00000000">
          <w:rPr>
            <w:color w:val="0000ff"/>
            <w:sz w:val="20"/>
            <w:szCs w:val="20"/>
            <w:u w:val="single"/>
            <w:vertAlign w:val="baseline"/>
            <w:rtl w:val="0"/>
          </w:rPr>
          <w:t xml:space="preserve">kenny@nbnerr.org</w:t>
        </w:r>
      </w:hyperlink>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superscript"/>
          <w:rtl w:val="0"/>
        </w:rPr>
        <w:t xml:space="preserve">2</w:t>
      </w:r>
      <w:r w:rsidDel="00000000" w:rsidR="00000000" w:rsidRPr="00000000">
        <w:rPr>
          <w:sz w:val="20"/>
          <w:szCs w:val="20"/>
          <w:vertAlign w:val="baseline"/>
          <w:rtl w:val="0"/>
        </w:rPr>
        <w:t xml:space="preserve"> ORD-NHEERL, Atlantic Ecology Division, U.S. Environmental Protection Agency, Narragansett, RI, USA</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superscript"/>
          <w:rtl w:val="0"/>
        </w:rPr>
        <w:t xml:space="preserve">3</w:t>
      </w:r>
      <w:r w:rsidDel="00000000" w:rsidR="00000000" w:rsidRPr="00000000">
        <w:rPr>
          <w:sz w:val="20"/>
          <w:szCs w:val="20"/>
          <w:vertAlign w:val="baseline"/>
          <w:rtl w:val="0"/>
        </w:rPr>
        <w:t xml:space="preserve"> Department of Biological Sciences, College of the Environment and Life Sciences, University of Rhode Island, Kingston, RI, USA</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superscript"/>
          <w:rtl w:val="0"/>
        </w:rPr>
        <w:t xml:space="preserve">4 </w:t>
      </w:r>
      <w:r w:rsidDel="00000000" w:rsidR="00000000" w:rsidRPr="00000000">
        <w:rPr>
          <w:sz w:val="20"/>
          <w:szCs w:val="20"/>
          <w:vertAlign w:val="baseline"/>
          <w:rtl w:val="0"/>
        </w:rPr>
        <w:t xml:space="preserve">The Scripps Research Institute, La Jolla, CA, USA</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superscript"/>
          <w:rtl w:val="0"/>
        </w:rPr>
        <w:t xml:space="preserve">5</w:t>
      </w:r>
      <w:r w:rsidDel="00000000" w:rsidR="00000000" w:rsidRPr="00000000">
        <w:rPr>
          <w:sz w:val="20"/>
          <w:szCs w:val="20"/>
          <w:vertAlign w:val="baseline"/>
          <w:rtl w:val="0"/>
        </w:rPr>
        <w:t xml:space="preserve"> Rhode Island Department of Environmental Management, Jamestown, RI, USA</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superscript"/>
          <w:rtl w:val="0"/>
        </w:rPr>
        <w:t xml:space="preserve">6</w:t>
      </w:r>
      <w:r w:rsidDel="00000000" w:rsidR="00000000" w:rsidRPr="00000000">
        <w:rPr>
          <w:sz w:val="20"/>
          <w:szCs w:val="20"/>
          <w:vertAlign w:val="baseline"/>
          <w:rtl w:val="0"/>
        </w:rPr>
        <w:t xml:space="preserve"> Rhode Island Department of Environmental Management, Kingston, RI, USA</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superscript"/>
          <w:rtl w:val="0"/>
        </w:rPr>
        <w:t xml:space="preserve">7</w:t>
      </w:r>
      <w:r w:rsidDel="00000000" w:rsidR="00000000" w:rsidRPr="00000000">
        <w:rPr>
          <w:sz w:val="20"/>
          <w:szCs w:val="20"/>
          <w:vertAlign w:val="baseline"/>
          <w:rtl w:val="0"/>
        </w:rPr>
        <w:t xml:space="preserve"> Department of Biodiversity, Earth and Environmental Sciences, Academy of Natural Sciences, Drexel University, Philadelphia, PA, USA</w:t>
      </w:r>
    </w:p>
    <w:p w:rsidR="00000000" w:rsidDel="00000000" w:rsidP="00000000" w:rsidRDefault="00000000" w:rsidRPr="00000000">
      <w:pPr>
        <w:contextualSpacing w:val="0"/>
        <w:rPr>
          <w:sz w:val="20"/>
          <w:szCs w:val="20"/>
          <w:u w:val="single"/>
          <w:vertAlign w:val="baseline"/>
        </w:rPr>
      </w:pPr>
      <w:r w:rsidDel="00000000" w:rsidR="00000000" w:rsidRPr="00000000">
        <w:rPr>
          <w:rtl w:val="0"/>
        </w:rPr>
      </w:r>
    </w:p>
    <w:p w:rsidR="00000000" w:rsidDel="00000000" w:rsidP="00000000" w:rsidRDefault="00000000" w:rsidRPr="00000000">
      <w:pPr>
        <w:contextualSpacing w:val="0"/>
        <w:rPr>
          <w:sz w:val="20"/>
          <w:szCs w:val="20"/>
          <w:u w:val="single"/>
          <w:vertAlign w:val="baseline"/>
        </w:rPr>
      </w:pPr>
      <w:r w:rsidDel="00000000" w:rsidR="00000000" w:rsidRPr="00000000">
        <w:rPr>
          <w:rtl w:val="0"/>
        </w:rPr>
      </w:r>
    </w:p>
    <w:p w:rsidR="00000000" w:rsidDel="00000000" w:rsidP="00000000" w:rsidRDefault="00000000" w:rsidRPr="00000000">
      <w:pPr>
        <w:contextualSpacing w:val="0"/>
        <w:rPr>
          <w:b w:val="0"/>
          <w:sz w:val="20"/>
          <w:szCs w:val="20"/>
          <w:vertAlign w:val="baseline"/>
        </w:rPr>
      </w:pPr>
      <w:r w:rsidDel="00000000" w:rsidR="00000000" w:rsidRPr="00000000">
        <w:rPr>
          <w:b w:val="1"/>
          <w:sz w:val="20"/>
          <w:szCs w:val="20"/>
          <w:vertAlign w:val="baseline"/>
          <w:rtl w:val="0"/>
        </w:rPr>
        <w:t xml:space="preserve">Acknowledgements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color w:val="ff0000"/>
          <w:sz w:val="20"/>
          <w:szCs w:val="20"/>
          <w:vertAlign w:val="baseline"/>
        </w:rPr>
      </w:pPr>
      <w:r w:rsidDel="00000000" w:rsidR="00000000" w:rsidRPr="00000000">
        <w:rPr>
          <w:sz w:val="20"/>
          <w:szCs w:val="20"/>
          <w:vertAlign w:val="baseline"/>
          <w:rtl w:val="0"/>
        </w:rPr>
        <w:t xml:space="preserve">We would like to thank Daisy Durant and Michelle Levano for help with field work and Robin Weber for creating Figure 1.  Financial support was provided in part by a grant under the Federal Coastal Zone Management Act, administered by the Office of Ocean and Coastal Management, National Oceanic and Atmospheric Administration, Silver Spring, MD.</w:t>
      </w:r>
      <w:r w:rsidDel="00000000" w:rsidR="00000000" w:rsidRPr="00000000">
        <w:rPr>
          <w:color w:val="ff0000"/>
          <w:sz w:val="20"/>
          <w:szCs w:val="20"/>
          <w:vertAlign w:val="baseline"/>
          <w:rtl w:val="0"/>
        </w:rPr>
        <w:t xml:space="preserve"> </w:t>
      </w:r>
      <w:r w:rsidDel="00000000" w:rsidR="00000000" w:rsidRPr="00000000">
        <w:rPr>
          <w:sz w:val="20"/>
          <w:szCs w:val="20"/>
          <w:vertAlign w:val="baseline"/>
          <w:rtl w:val="0"/>
        </w:rPr>
        <w:t xml:space="preserve">This report is contribution number ORD-020684 of the U.S. EPA’s Office of Research and Development, National Health and Environmental Effects Research Laboratory, Atlantic Ecology Division.  The research described in this article has been funded in part by the U.S. Environmental Protection Agency. The views expressed in this article are those of the authors and do not necessarily represent the views or policies of the U.S. Environmental Protection Agency. Mention of trade names or commercial products does not constitute endorsement or recommendation for use.   </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u w:val="single"/>
          <w:vertAlign w:val="baseline"/>
        </w:rPr>
      </w:pPr>
      <w:r w:rsidDel="00000000" w:rsidR="00000000" w:rsidRPr="00000000">
        <w:rPr>
          <w:rtl w:val="0"/>
        </w:rPr>
      </w:r>
    </w:p>
    <w:p w:rsidR="00000000" w:rsidDel="00000000" w:rsidP="00000000" w:rsidRDefault="00000000" w:rsidRPr="00000000">
      <w:pPr>
        <w:contextualSpacing w:val="0"/>
        <w:rPr>
          <w:b w:val="0"/>
          <w:sz w:val="20"/>
          <w:szCs w:val="20"/>
          <w:vertAlign w:val="baseline"/>
        </w:rPr>
      </w:pPr>
      <w:r w:rsidDel="00000000" w:rsidR="00000000" w:rsidRPr="00000000">
        <w:br w:type="page"/>
      </w:r>
      <w:r w:rsidDel="00000000" w:rsidR="00000000" w:rsidRPr="00000000">
        <w:rPr>
          <w:b w:val="1"/>
          <w:sz w:val="20"/>
          <w:szCs w:val="20"/>
          <w:vertAlign w:val="baseline"/>
          <w:rtl w:val="0"/>
        </w:rPr>
        <w:t xml:space="preserve">Abstract</w:t>
      </w:r>
      <w:r w:rsidDel="00000000" w:rsidR="00000000" w:rsidRPr="00000000">
        <w:rPr>
          <w:rtl w:val="0"/>
        </w:rPr>
      </w:r>
    </w:p>
    <w:p w:rsidR="00000000" w:rsidDel="00000000" w:rsidP="00000000" w:rsidRDefault="00000000" w:rsidRPr="00000000">
      <w:pPr>
        <w:contextualSpacing w:val="0"/>
        <w:rPr>
          <w:sz w:val="20"/>
          <w:szCs w:val="20"/>
          <w:u w:val="single"/>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Southern New England salt marshes are changing rapidly in response to sea-level rise.  Coincident with these changes are reports of expanding fiddler crab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spp.) distributions and vegetation loss due to purple marsh crabs (</w:t>
      </w:r>
      <w:r w:rsidDel="00000000" w:rsidR="00000000" w:rsidRPr="00000000">
        <w:rPr>
          <w:i w:val="1"/>
          <w:sz w:val="20"/>
          <w:szCs w:val="20"/>
          <w:vertAlign w:val="baseline"/>
          <w:rtl w:val="0"/>
        </w:rPr>
        <w:t xml:space="preserve">Sesarma reticulatum</w:t>
      </w:r>
      <w:r w:rsidDel="00000000" w:rsidR="00000000" w:rsidRPr="00000000">
        <w:rPr>
          <w:sz w:val="20"/>
          <w:szCs w:val="20"/>
          <w:vertAlign w:val="baseline"/>
          <w:rtl w:val="0"/>
        </w:rPr>
        <w:t xml:space="preserve">).  Research has identified sea-level rise and reduced predation pressure as drivers of increasing crab populations but most studies focus on one species; there is a need for community-level assessments of impacts from multiple crab species.  There is also a need to identify additional factors that can affect crab populations.  We sampled crabs and environmental parameters in four Rhode Island salt marshes in 2014 and compiled existing data to quantify trends in crab abundance and multiple factors that potentially affect crabs.  Crab communities were dominated by fiddler and green crabs (</w:t>
      </w:r>
      <w:r w:rsidDel="00000000" w:rsidR="00000000" w:rsidRPr="00000000">
        <w:rPr>
          <w:i w:val="1"/>
          <w:sz w:val="20"/>
          <w:szCs w:val="20"/>
          <w:vertAlign w:val="baseline"/>
          <w:rtl w:val="0"/>
        </w:rPr>
        <w:t xml:space="preserve">Carcinus maenas</w:t>
      </w:r>
      <w:r w:rsidDel="00000000" w:rsidR="00000000" w:rsidRPr="00000000">
        <w:rPr>
          <w:sz w:val="20"/>
          <w:szCs w:val="20"/>
          <w:vertAlign w:val="baseline"/>
          <w:rtl w:val="0"/>
        </w:rPr>
        <w:t xml:space="preserve">); </w:t>
      </w:r>
      <w:r w:rsidDel="00000000" w:rsidR="00000000" w:rsidRPr="00000000">
        <w:rPr>
          <w:i w:val="1"/>
          <w:sz w:val="20"/>
          <w:szCs w:val="20"/>
          <w:vertAlign w:val="baseline"/>
          <w:rtl w:val="0"/>
        </w:rPr>
        <w:t xml:space="preserve">S.</w:t>
      </w:r>
      <w:r w:rsidDel="00000000" w:rsidR="00000000" w:rsidRPr="00000000">
        <w:rPr>
          <w:sz w:val="20"/>
          <w:szCs w:val="20"/>
          <w:vertAlign w:val="baseline"/>
          <w:rtl w:val="0"/>
        </w:rPr>
        <w:t xml:space="preserve"> </w:t>
      </w:r>
      <w:r w:rsidDel="00000000" w:rsidR="00000000" w:rsidRPr="00000000">
        <w:rPr>
          <w:i w:val="1"/>
          <w:sz w:val="20"/>
          <w:szCs w:val="20"/>
          <w:vertAlign w:val="baseline"/>
          <w:rtl w:val="0"/>
        </w:rPr>
        <w:t xml:space="preserve">reticulatum</w:t>
      </w:r>
      <w:r w:rsidDel="00000000" w:rsidR="00000000" w:rsidRPr="00000000">
        <w:rPr>
          <w:sz w:val="20"/>
          <w:szCs w:val="20"/>
          <w:vertAlign w:val="baseline"/>
          <w:rtl w:val="0"/>
        </w:rPr>
        <w:t xml:space="preserve"> was much less abundant.  Burrow sizes suggest that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is responsible for most burrows.  On the marsh platform, burrows and </w:t>
      </w:r>
      <w:r w:rsidDel="00000000" w:rsidR="00000000" w:rsidRPr="00000000">
        <w:rPr>
          <w:i w:val="1"/>
          <w:sz w:val="20"/>
          <w:szCs w:val="20"/>
          <w:vertAlign w:val="baseline"/>
          <w:rtl w:val="0"/>
        </w:rPr>
        <w:t xml:space="preserve">Carcinus</w:t>
      </w:r>
      <w:r w:rsidDel="00000000" w:rsidR="00000000" w:rsidRPr="00000000">
        <w:rPr>
          <w:sz w:val="20"/>
          <w:szCs w:val="20"/>
          <w:vertAlign w:val="baseline"/>
          <w:rtl w:val="0"/>
        </w:rPr>
        <w:t xml:space="preserve"> abundance </w:t>
      </w:r>
      <w:commentRangeStart w:id="2"/>
      <w:r w:rsidDel="00000000" w:rsidR="00000000" w:rsidRPr="00000000">
        <w:rPr>
          <w:sz w:val="20"/>
          <w:szCs w:val="20"/>
          <w:vertAlign w:val="baseline"/>
          <w:rtl w:val="0"/>
        </w:rPr>
        <w:t xml:space="preserve">were correlated with dry, mineral soils at low elevations</w:t>
      </w:r>
      <w:commentRangeEnd w:id="2"/>
      <w:r w:rsidDel="00000000" w:rsidR="00000000" w:rsidRPr="00000000">
        <w:commentReference w:id="2"/>
      </w:r>
      <w:r w:rsidDel="00000000" w:rsidR="00000000" w:rsidRPr="00000000">
        <w:rPr>
          <w:sz w:val="20"/>
          <w:szCs w:val="20"/>
          <w:vertAlign w:val="baseline"/>
          <w:rtl w:val="0"/>
        </w:rPr>
        <w:t xml:space="preserve">, and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abundance with low </w:t>
      </w:r>
      <w:r w:rsidDel="00000000" w:rsidR="00000000" w:rsidRPr="00000000">
        <w:rPr>
          <w:i w:val="1"/>
          <w:sz w:val="20"/>
          <w:szCs w:val="20"/>
          <w:vertAlign w:val="baseline"/>
          <w:rtl w:val="0"/>
        </w:rPr>
        <w:t xml:space="preserve">Spartina patens</w:t>
      </w:r>
      <w:r w:rsidDel="00000000" w:rsidR="00000000" w:rsidRPr="00000000">
        <w:rPr>
          <w:sz w:val="20"/>
          <w:szCs w:val="20"/>
          <w:vertAlign w:val="baseline"/>
          <w:rtl w:val="0"/>
        </w:rPr>
        <w:t xml:space="preserve"> cover and height.  Burrows increased six-fold between 1998 and 2016.  During the same time, fishing effort and the abundance of birds that prey on crabs decreased, and water levels increased.  </w:t>
      </w:r>
      <w:ins w:author="Hollister, Jeff" w:id="3" w:date="2017-11-29T08:25:00Z">
        <w:commentRangeStart w:id="3"/>
        <w:r w:rsidDel="00000000" w:rsidR="00000000" w:rsidRPr="00000000">
          <w:rPr>
            <w:sz w:val="20"/>
            <w:szCs w:val="20"/>
            <w:vertAlign w:val="baseline"/>
            <w:rtl w:val="0"/>
          </w:rPr>
          <w:t xml:space="preserve">Unlike in other Southern New England marshes where finfish predation is hypothesized to drive the increasing abundance of salt marsh crabs, w</w:t>
        </w:r>
      </w:ins>
      <w:del w:author="Hollister, Jeff" w:id="3" w:date="2017-11-29T08:25:00Z">
        <w:r w:rsidDel="00000000" w:rsidR="00000000" w:rsidRPr="00000000">
          <w:rPr>
            <w:sz w:val="20"/>
            <w:szCs w:val="20"/>
            <w:vertAlign w:val="baseline"/>
            <w:rtl w:val="0"/>
          </w:rPr>
          <w:delText xml:space="preserve">W</w:delText>
        </w:r>
      </w:del>
      <w:r w:rsidDel="00000000" w:rsidR="00000000" w:rsidRPr="00000000">
        <w:rPr>
          <w:sz w:val="20"/>
          <w:szCs w:val="20"/>
          <w:vertAlign w:val="baseline"/>
          <w:rtl w:val="0"/>
        </w:rPr>
        <w:t xml:space="preserve">e propose that changes in crab abundance were likely unrelated to recreational finfish over-harvest; instead, they better track sea-level rise and changing abundances of alternate predators, such as birds.  </w:t>
      </w:r>
      <w:commentRangeEnd w:id="3"/>
      <w:r w:rsidDel="00000000" w:rsidR="00000000" w:rsidRPr="00000000">
        <w:commentReference w:id="3"/>
      </w:r>
      <w:r w:rsidDel="00000000" w:rsidR="00000000" w:rsidRPr="00000000">
        <w:rPr>
          <w:sz w:val="20"/>
          <w:szCs w:val="20"/>
          <w:vertAlign w:val="baseline"/>
          <w:rtl w:val="0"/>
        </w:rPr>
        <w:t xml:space="preserve">We predict that marsh crab abundance will continue to expand with ongoing sea-level rise, at least until inundation thresholds for crab survival are exceeded.</w:t>
      </w:r>
    </w:p>
    <w:p w:rsidR="00000000" w:rsidDel="00000000" w:rsidP="00000000" w:rsidRDefault="00000000" w:rsidRPr="00000000">
      <w:pPr>
        <w:contextualSpacing w:val="0"/>
        <w:rPr>
          <w:sz w:val="20"/>
          <w:szCs w:val="20"/>
          <w:u w:val="single"/>
          <w:vertAlign w:val="baseline"/>
        </w:rPr>
      </w:pPr>
      <w:r w:rsidDel="00000000" w:rsidR="00000000" w:rsidRPr="00000000">
        <w:rPr>
          <w:rtl w:val="0"/>
        </w:rPr>
      </w:r>
    </w:p>
    <w:p w:rsidR="00000000" w:rsidDel="00000000" w:rsidP="00000000" w:rsidRDefault="00000000" w:rsidRPr="00000000">
      <w:pPr>
        <w:contextualSpacing w:val="0"/>
        <w:rPr>
          <w:sz w:val="20"/>
          <w:szCs w:val="20"/>
          <w:u w:val="single"/>
          <w:vertAlign w:val="baseline"/>
        </w:rPr>
      </w:pPr>
      <w:r w:rsidDel="00000000" w:rsidR="00000000" w:rsidRPr="00000000">
        <w:rPr>
          <w:rtl w:val="0"/>
        </w:rPr>
      </w:r>
    </w:p>
    <w:p w:rsidR="00000000" w:rsidDel="00000000" w:rsidP="00000000" w:rsidRDefault="00000000" w:rsidRPr="00000000">
      <w:pPr>
        <w:contextualSpacing w:val="0"/>
        <w:rPr>
          <w:b w:val="0"/>
          <w:sz w:val="20"/>
          <w:szCs w:val="20"/>
          <w:vertAlign w:val="baseline"/>
        </w:rPr>
      </w:pPr>
      <w:r w:rsidDel="00000000" w:rsidR="00000000" w:rsidRPr="00000000">
        <w:rPr>
          <w:b w:val="1"/>
          <w:sz w:val="20"/>
          <w:szCs w:val="20"/>
          <w:vertAlign w:val="baseline"/>
          <w:rtl w:val="0"/>
        </w:rPr>
        <w:t xml:space="preserve">Keywords</w:t>
      </w:r>
      <w:r w:rsidDel="00000000" w:rsidR="00000000" w:rsidRPr="00000000">
        <w:rPr>
          <w:rtl w:val="0"/>
        </w:rPr>
      </w:r>
    </w:p>
    <w:p w:rsidR="00000000" w:rsidDel="00000000" w:rsidP="00000000" w:rsidRDefault="00000000" w:rsidRPr="00000000">
      <w:pPr>
        <w:contextualSpacing w:val="0"/>
        <w:rPr>
          <w:b w:val="0"/>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New England, salt marsh, crabs, community assessment, sea-level rise, predation </w:t>
      </w:r>
    </w:p>
    <w:p w:rsidR="00000000" w:rsidDel="00000000" w:rsidP="00000000" w:rsidRDefault="00000000" w:rsidRPr="00000000">
      <w:pPr>
        <w:contextualSpacing w:val="0"/>
        <w:rPr>
          <w:b w:val="0"/>
          <w:sz w:val="20"/>
          <w:szCs w:val="20"/>
          <w:vertAlign w:val="baseline"/>
        </w:rPr>
      </w:pPr>
      <w:r w:rsidDel="00000000" w:rsidR="00000000" w:rsidRPr="00000000">
        <w:rPr>
          <w:rtl w:val="0"/>
        </w:rPr>
      </w:r>
    </w:p>
    <w:p w:rsidR="00000000" w:rsidDel="00000000" w:rsidP="00000000" w:rsidRDefault="00000000" w:rsidRPr="00000000">
      <w:pPr>
        <w:contextualSpacing w:val="0"/>
        <w:rPr>
          <w:b w:val="0"/>
          <w:sz w:val="20"/>
          <w:szCs w:val="20"/>
          <w:vertAlign w:val="baseline"/>
        </w:rPr>
      </w:pPr>
      <w:r w:rsidDel="00000000" w:rsidR="00000000" w:rsidRPr="00000000">
        <w:rPr>
          <w:rtl w:val="0"/>
        </w:rPr>
      </w:r>
    </w:p>
    <w:p w:rsidR="00000000" w:rsidDel="00000000" w:rsidP="00000000" w:rsidRDefault="00000000" w:rsidRPr="00000000">
      <w:pPr>
        <w:contextualSpacing w:val="0"/>
        <w:rPr>
          <w:b w:val="0"/>
          <w:sz w:val="20"/>
          <w:szCs w:val="20"/>
          <w:vertAlign w:val="baseline"/>
        </w:rPr>
      </w:pPr>
      <w:r w:rsidDel="00000000" w:rsidR="00000000" w:rsidRPr="00000000">
        <w:rPr>
          <w:b w:val="1"/>
          <w:sz w:val="20"/>
          <w:szCs w:val="20"/>
          <w:vertAlign w:val="baseline"/>
          <w:rtl w:val="0"/>
        </w:rPr>
        <w:t xml:space="preserve">Introduction</w:t>
      </w:r>
      <w:r w:rsidDel="00000000" w:rsidR="00000000" w:rsidRPr="00000000">
        <w:rPr>
          <w:rtl w:val="0"/>
        </w:rPr>
      </w:r>
    </w:p>
    <w:p w:rsidR="00000000" w:rsidDel="00000000" w:rsidP="00000000" w:rsidRDefault="00000000" w:rsidRPr="00000000">
      <w:pPr>
        <w:contextualSpacing w:val="0"/>
        <w:rPr>
          <w:sz w:val="20"/>
          <w:szCs w:val="20"/>
          <w:u w:val="single"/>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Southern New England salt marshes are undergoing rapid and dramatic change.  Some conspicuous examples include the replacement of high marsh with low marsh vegetation, increasing areas of high marsh vegetation dieback</w:t>
      </w:r>
      <w:ins w:author="Hollister, Jeff" w:id="4" w:date="2017-11-29T08:27:00Z">
        <w:r w:rsidDel="00000000" w:rsidR="00000000" w:rsidRPr="00000000">
          <w:rPr>
            <w:sz w:val="20"/>
            <w:szCs w:val="20"/>
            <w:vertAlign w:val="baseline"/>
            <w:rtl w:val="0"/>
          </w:rPr>
          <w:t xml:space="preserve">,</w:t>
        </w:r>
      </w:ins>
      <w:del w:author="Hollister, Jeff" w:id="4" w:date="2017-11-29T08:27:00Z">
        <w:r w:rsidDel="00000000" w:rsidR="00000000" w:rsidRPr="00000000">
          <w:rPr>
            <w:sz w:val="20"/>
            <w:szCs w:val="20"/>
            <w:vertAlign w:val="baseline"/>
            <w:rtl w:val="0"/>
          </w:rPr>
          <w:delText xml:space="preserve"> and </w:delText>
        </w:r>
      </w:del>
      <w:r w:rsidDel="00000000" w:rsidR="00000000" w:rsidRPr="00000000">
        <w:rPr>
          <w:sz w:val="20"/>
          <w:szCs w:val="20"/>
          <w:vertAlign w:val="baseline"/>
          <w:rtl w:val="0"/>
        </w:rPr>
        <w:t xml:space="preserve">shallow pond formation, edge erosion</w:t>
      </w:r>
      <w:ins w:author="Hollister, Jeff" w:id="5" w:date="2017-11-29T08:27:00Z">
        <w:r w:rsidDel="00000000" w:rsidR="00000000" w:rsidRPr="00000000">
          <w:rPr>
            <w:sz w:val="20"/>
            <w:szCs w:val="20"/>
            <w:vertAlign w:val="baseline"/>
            <w:rtl w:val="0"/>
          </w:rPr>
          <w:t xml:space="preserve">,</w:t>
        </w:r>
      </w:ins>
      <w:del w:author="Hollister, Jeff" w:id="5" w:date="2017-11-29T08:27:00Z">
        <w:r w:rsidDel="00000000" w:rsidR="00000000" w:rsidRPr="00000000">
          <w:rPr>
            <w:sz w:val="20"/>
            <w:szCs w:val="20"/>
            <w:vertAlign w:val="baseline"/>
            <w:rtl w:val="0"/>
          </w:rPr>
          <w:delText xml:space="preserve"> and </w:delText>
        </w:r>
      </w:del>
      <w:r w:rsidDel="00000000" w:rsidR="00000000" w:rsidRPr="00000000">
        <w:rPr>
          <w:sz w:val="20"/>
          <w:szCs w:val="20"/>
          <w:vertAlign w:val="baseline"/>
          <w:rtl w:val="0"/>
        </w:rPr>
        <w:t xml:space="preserve">channel expansion, and soil weakening (Cole Ekberg et al. 2015; Raposa et al. 2017; Watson et al. 2017a).  Many of these changes are being attributed to, or at least associated with, accelerating sea-level rise, but other factors such as elevated nutrient levels, latent effects from hydrologic alterations, and plant fungal infections have also been identified as potential stressors (Deegan et al. 2012; Coverdale et al. 2013a; Elmer et al. 2013).  Another emerging co-stressor, however, is overabundant crab populations (e.g., Holdredge et al. 2009).</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Southern New England marshes have typically supported crab communities comprised of few species at relatively low densities.  One early survey in a Rhode Island (RI) salt marsh documented a crab community dominated by the mud fiddler crab, </w:t>
      </w:r>
      <w:r w:rsidDel="00000000" w:rsidR="00000000" w:rsidRPr="00000000">
        <w:rPr>
          <w:i w:val="1"/>
          <w:sz w:val="20"/>
          <w:szCs w:val="20"/>
          <w:vertAlign w:val="baseline"/>
          <w:rtl w:val="0"/>
        </w:rPr>
        <w:t xml:space="preserve">Uca pugnax</w:t>
      </w:r>
      <w:r w:rsidDel="00000000" w:rsidR="00000000" w:rsidRPr="00000000">
        <w:rPr>
          <w:sz w:val="20"/>
          <w:szCs w:val="20"/>
          <w:vertAlign w:val="baseline"/>
          <w:rtl w:val="0"/>
        </w:rPr>
        <w:t xml:space="preserve">, followed by the purple marsh crab, </w:t>
      </w:r>
      <w:r w:rsidDel="00000000" w:rsidR="00000000" w:rsidRPr="00000000">
        <w:rPr>
          <w:i w:val="1"/>
          <w:sz w:val="20"/>
          <w:szCs w:val="20"/>
          <w:vertAlign w:val="baseline"/>
          <w:rtl w:val="0"/>
        </w:rPr>
        <w:t xml:space="preserve">Sesarma reticulatum</w:t>
      </w:r>
      <w:r w:rsidDel="00000000" w:rsidR="00000000" w:rsidRPr="00000000">
        <w:rPr>
          <w:sz w:val="20"/>
          <w:szCs w:val="20"/>
          <w:vertAlign w:val="baseline"/>
          <w:rtl w:val="0"/>
        </w:rPr>
        <w:t xml:space="preserve"> (hereafter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and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respectively), which was common but not abundant, and two additional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species that were very rare (Bertness and Miller 1984).  In later studies, the European green crab, </w:t>
      </w:r>
      <w:r w:rsidDel="00000000" w:rsidR="00000000" w:rsidRPr="00000000">
        <w:rPr>
          <w:i w:val="1"/>
          <w:sz w:val="20"/>
          <w:szCs w:val="20"/>
          <w:vertAlign w:val="baseline"/>
          <w:rtl w:val="0"/>
        </w:rPr>
        <w:t xml:space="preserve">Carcinus meanas</w:t>
      </w:r>
      <w:r w:rsidDel="00000000" w:rsidR="00000000" w:rsidRPr="00000000">
        <w:rPr>
          <w:sz w:val="20"/>
          <w:szCs w:val="20"/>
          <w:vertAlign w:val="baseline"/>
          <w:rtl w:val="0"/>
        </w:rPr>
        <w:t xml:space="preserve"> (hereafter </w:t>
      </w:r>
      <w:r w:rsidDel="00000000" w:rsidR="00000000" w:rsidRPr="00000000">
        <w:rPr>
          <w:i w:val="1"/>
          <w:sz w:val="20"/>
          <w:szCs w:val="20"/>
          <w:vertAlign w:val="baseline"/>
          <w:rtl w:val="0"/>
        </w:rPr>
        <w:t xml:space="preserve">Carcinus</w:t>
      </w:r>
      <w:r w:rsidDel="00000000" w:rsidR="00000000" w:rsidRPr="00000000">
        <w:rPr>
          <w:sz w:val="20"/>
          <w:szCs w:val="20"/>
          <w:vertAlign w:val="baseline"/>
          <w:rtl w:val="0"/>
        </w:rPr>
        <w:t xml:space="preserve">) emerged as a common component of crab communities in both subtidal and marsh surface habitats (Roman et al. 2002; Meng et al. 2004).  Early research also demonstrated that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burrowing enhances </w:t>
      </w:r>
      <w:r w:rsidDel="00000000" w:rsidR="00000000" w:rsidRPr="00000000">
        <w:rPr>
          <w:i w:val="1"/>
          <w:sz w:val="20"/>
          <w:szCs w:val="20"/>
          <w:vertAlign w:val="baseline"/>
          <w:rtl w:val="0"/>
        </w:rPr>
        <w:t xml:space="preserve">Spartina alterniflora</w:t>
      </w:r>
      <w:r w:rsidDel="00000000" w:rsidR="00000000" w:rsidRPr="00000000">
        <w:rPr>
          <w:sz w:val="20"/>
          <w:szCs w:val="20"/>
          <w:vertAlign w:val="baseline"/>
          <w:rtl w:val="0"/>
        </w:rPr>
        <w:t xml:space="preserve"> production by aerating soils and promoting drainage (Bertness 1985) and, to our knowledge, reports of negative impacts to marshes from crabs were absent in southern New England up through the early 2000s.  However, observations of overabundant and expanding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and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populations have proliferated across the region within the last decade, and studies are now confirming negative impacts to marshes across the region associated with excessive crab burrowing and grazing (Holdredge et al. 2009; Coverdale et al. 2013b; Schultz et al. 2016).</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Many reports linking marsh degradation to overabundant crabs have emerged from Cape Cod MA, where Holdredge et al. (2009) first demonstrated a link between the loss of low marsh </w:t>
      </w:r>
      <w:r w:rsidDel="00000000" w:rsidR="00000000" w:rsidRPr="00000000">
        <w:rPr>
          <w:i w:val="1"/>
          <w:sz w:val="20"/>
          <w:szCs w:val="20"/>
          <w:vertAlign w:val="baseline"/>
          <w:rtl w:val="0"/>
        </w:rPr>
        <w:t xml:space="preserve">S. alterniflora</w:t>
      </w:r>
      <w:r w:rsidDel="00000000" w:rsidR="00000000" w:rsidRPr="00000000">
        <w:rPr>
          <w:sz w:val="20"/>
          <w:szCs w:val="20"/>
          <w:vertAlign w:val="baseline"/>
          <w:rtl w:val="0"/>
        </w:rPr>
        <w:t xml:space="preserve"> and excessive </w:t>
      </w:r>
      <w:r w:rsidDel="00000000" w:rsidR="00000000" w:rsidRPr="00000000">
        <w:rPr>
          <w:i w:val="1"/>
          <w:sz w:val="20"/>
          <w:szCs w:val="20"/>
          <w:vertAlign w:val="baseline"/>
          <w:rtl w:val="0"/>
        </w:rPr>
        <w:t xml:space="preserve">Sesarma </w:t>
      </w:r>
      <w:r w:rsidDel="00000000" w:rsidR="00000000" w:rsidRPr="00000000">
        <w:rPr>
          <w:sz w:val="20"/>
          <w:szCs w:val="20"/>
          <w:vertAlign w:val="baseline"/>
          <w:rtl w:val="0"/>
        </w:rPr>
        <w:t xml:space="preserve">herbivory, which was in turn linked to a reduction in predation pressure.  A series of subsequent studies further demonstrated that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overgrazing 1) ultimately stems from recreational overfishing, 2) negatively impacts multiple ecosystem services, 3) creates denuded areas on the marsh surface favored by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and that facilitate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expansion, and 4) can be mitigated by the invasive crab </w:t>
      </w:r>
      <w:r w:rsidDel="00000000" w:rsidR="00000000" w:rsidRPr="00000000">
        <w:rPr>
          <w:i w:val="1"/>
          <w:sz w:val="20"/>
          <w:szCs w:val="20"/>
          <w:vertAlign w:val="baseline"/>
          <w:rtl w:val="0"/>
        </w:rPr>
        <w:t xml:space="preserve">Carcinus</w:t>
      </w:r>
      <w:r w:rsidDel="00000000" w:rsidR="00000000" w:rsidRPr="00000000">
        <w:rPr>
          <w:sz w:val="20"/>
          <w:szCs w:val="20"/>
          <w:vertAlign w:val="baseline"/>
          <w:rtl w:val="0"/>
        </w:rPr>
        <w:t xml:space="preserve"> (Altieri et al. 2012; Bertness and Coverdale 2013; Brisson et al. 2014; Coverdale et al. 2014; Smith 2015).  In Connecticut, Luk and Zajak (2013) documented an intra-marsh range expansion of </w:t>
      </w:r>
      <w:r w:rsidDel="00000000" w:rsidR="00000000" w:rsidRPr="00000000">
        <w:rPr>
          <w:i w:val="1"/>
          <w:sz w:val="20"/>
          <w:szCs w:val="20"/>
          <w:vertAlign w:val="baseline"/>
          <w:rtl w:val="0"/>
        </w:rPr>
        <w:t xml:space="preserve">U. pugnax</w:t>
      </w:r>
      <w:r w:rsidDel="00000000" w:rsidR="00000000" w:rsidRPr="00000000">
        <w:rPr>
          <w:sz w:val="20"/>
          <w:szCs w:val="20"/>
          <w:vertAlign w:val="baseline"/>
          <w:rtl w:val="0"/>
        </w:rPr>
        <w:t xml:space="preserve"> and attributed it to sea-level rise.  These findings expand the geographic extent of impacts to marshes from overabundant crabs.  For example, the headward erosion of creek networks in Georgia and South Carolina has been linked to excessive crab burrowing in association with sea-level rise (Hughes et al. 2009; Wilson et al. 2012; Vu et al., 2017), and in southern Maine the physical removal of low marsh </w:t>
      </w:r>
      <w:r w:rsidDel="00000000" w:rsidR="00000000" w:rsidRPr="00000000">
        <w:rPr>
          <w:i w:val="1"/>
          <w:sz w:val="20"/>
          <w:szCs w:val="20"/>
          <w:vertAlign w:val="baseline"/>
          <w:rtl w:val="0"/>
        </w:rPr>
        <w:t xml:space="preserve">S. alterniflora</w:t>
      </w:r>
      <w:r w:rsidDel="00000000" w:rsidR="00000000" w:rsidRPr="00000000">
        <w:rPr>
          <w:sz w:val="20"/>
          <w:szCs w:val="20"/>
          <w:vertAlign w:val="baseline"/>
          <w:rtl w:val="0"/>
        </w:rPr>
        <w:t xml:space="preserve"> is occurring even in the absence of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and is instead being linked to recent increases in </w:t>
      </w:r>
      <w:r w:rsidDel="00000000" w:rsidR="00000000" w:rsidRPr="00000000">
        <w:rPr>
          <w:i w:val="1"/>
          <w:sz w:val="20"/>
          <w:szCs w:val="20"/>
          <w:vertAlign w:val="baseline"/>
          <w:rtl w:val="0"/>
        </w:rPr>
        <w:t xml:space="preserve">Carcinus</w:t>
      </w:r>
      <w:r w:rsidDel="00000000" w:rsidR="00000000" w:rsidRPr="00000000">
        <w:rPr>
          <w:sz w:val="20"/>
          <w:szCs w:val="20"/>
          <w:vertAlign w:val="baseline"/>
          <w:rtl w:val="0"/>
        </w:rPr>
        <w:t xml:space="preserve">,</w:t>
      </w:r>
      <w:r w:rsidDel="00000000" w:rsidR="00000000" w:rsidRPr="00000000">
        <w:rPr>
          <w:i w:val="1"/>
          <w:sz w:val="20"/>
          <w:szCs w:val="20"/>
          <w:vertAlign w:val="baseline"/>
          <w:rtl w:val="0"/>
        </w:rPr>
        <w:t xml:space="preserve"> </w:t>
      </w:r>
      <w:r w:rsidDel="00000000" w:rsidR="00000000" w:rsidRPr="00000000">
        <w:rPr>
          <w:sz w:val="20"/>
          <w:szCs w:val="20"/>
          <w:vertAlign w:val="baseline"/>
          <w:rtl w:val="0"/>
        </w:rPr>
        <w:t xml:space="preserve">which are burrowing into vertical creekbanks (K. Wilson Grimes unpublished data).</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In RI, new research is now documenting vegetation shifts, seaward edge erosion</w:t>
      </w:r>
      <w:ins w:author="Hollister, Jeff" w:id="6" w:date="2017-11-29T08:41:00Z">
        <w:r w:rsidDel="00000000" w:rsidR="00000000" w:rsidRPr="00000000">
          <w:rPr>
            <w:sz w:val="20"/>
            <w:szCs w:val="20"/>
            <w:vertAlign w:val="baseline"/>
            <w:rtl w:val="0"/>
          </w:rPr>
          <w:t xml:space="preserve">,</w:t>
        </w:r>
      </w:ins>
      <w:r w:rsidDel="00000000" w:rsidR="00000000" w:rsidRPr="00000000">
        <w:rPr>
          <w:sz w:val="20"/>
          <w:szCs w:val="20"/>
          <w:vertAlign w:val="baseline"/>
          <w:rtl w:val="0"/>
        </w:rPr>
        <w:t xml:space="preserve"> </w:t>
      </w:r>
      <w:del w:author="Hollister, Jeff" w:id="7" w:date="2017-11-29T08:41:00Z">
        <w:r w:rsidDel="00000000" w:rsidR="00000000" w:rsidRPr="00000000">
          <w:rPr>
            <w:sz w:val="20"/>
            <w:szCs w:val="20"/>
            <w:vertAlign w:val="baseline"/>
            <w:rtl w:val="0"/>
          </w:rPr>
          <w:delText xml:space="preserve">and </w:delText>
        </w:r>
      </w:del>
      <w:r w:rsidDel="00000000" w:rsidR="00000000" w:rsidRPr="00000000">
        <w:rPr>
          <w:sz w:val="20"/>
          <w:szCs w:val="20"/>
          <w:vertAlign w:val="baseline"/>
          <w:rtl w:val="0"/>
        </w:rPr>
        <w:t xml:space="preserve">drainage channel expansion, and the net loss of marsh area (Watson et al. 2017a), but few studies have linked these changes to overabundant crabs despite proliferating anecdotal reports of localized high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densities in marshes.  As late as 2007, Holdredge et al. (2009) reported that creekbank vegetation loss and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densities were very low in RI compared to Cape Cod marshes.  By 2013, however, Bertness et al. (2014) documented an increase in creekbank vegetation loss over time in some RI marshes and attributed this to increased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gazing due to overfishing as in Cape Cod.  In fact, Coverdale et al. (2013b) report that this is a region-wide phenomenon that is occurring at least from Long Island Sound to Massachusetts.  The evidence linking creekbank vegetation loss to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grazing in RI is compelling, but the sea-level rise-induced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expansion in CT, reports of creekbank vegetation loss in Maine linked to </w:t>
      </w:r>
      <w:r w:rsidDel="00000000" w:rsidR="00000000" w:rsidRPr="00000000">
        <w:rPr>
          <w:i w:val="1"/>
          <w:sz w:val="20"/>
          <w:szCs w:val="20"/>
          <w:vertAlign w:val="baseline"/>
          <w:rtl w:val="0"/>
        </w:rPr>
        <w:t xml:space="preserve">Carcinus</w:t>
      </w:r>
      <w:r w:rsidDel="00000000" w:rsidR="00000000" w:rsidRPr="00000000">
        <w:rPr>
          <w:sz w:val="20"/>
          <w:szCs w:val="20"/>
          <w:vertAlign w:val="baseline"/>
          <w:rtl w:val="0"/>
        </w:rPr>
        <w:t xml:space="preserve">, and reports of high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densities across RI call for investigations into the potential role of other crab species in addition to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Moreover, it is difficult to definitively link marsh changes over time in RI to increasing crab populations, or to specific crab species, because time-series data on crab abundance is generally lacking and because no recent studies have considered all marsh crab species simultaneously.  </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The above-mentioned studies demonstrate that crab populations are impacting salt marshes across New England and identify sea-level rise and overfishing of crab predators as drivers of expanding crab populations in some locations.  However, more research is needed to quantify the relative degree of impacts to marshes from multiple crab species and to identify environmental parameters that affect the distribution and abundance of each species.  We therefore conducted a field study in 2014 to describe </w:t>
      </w:r>
      <w:commentRangeStart w:id="4"/>
      <w:r w:rsidDel="00000000" w:rsidR="00000000" w:rsidRPr="00000000">
        <w:rPr>
          <w:sz w:val="20"/>
          <w:szCs w:val="20"/>
          <w:vertAlign w:val="baseline"/>
          <w:rtl w:val="0"/>
        </w:rPr>
        <w:t xml:space="preserve">spatial patterns in marsh crab communities at different scales and to </w:t>
      </w:r>
      <w:commentRangeEnd w:id="4"/>
      <w:r w:rsidDel="00000000" w:rsidR="00000000" w:rsidRPr="00000000">
        <w:commentReference w:id="4"/>
      </w:r>
      <w:r w:rsidDel="00000000" w:rsidR="00000000" w:rsidRPr="00000000">
        <w:rPr>
          <w:sz w:val="20"/>
          <w:szCs w:val="20"/>
          <w:vertAlign w:val="baseline"/>
          <w:rtl w:val="0"/>
        </w:rPr>
        <w:t xml:space="preserve">examine relationships between crab populations and vegetation, elevation, and soil characteristics.  The specific goals of this study were to 1) describe current marsh crab community and population demographics, 2) quantify </w:t>
      </w:r>
      <w:del w:author="Hollister, Jeff" w:id="8" w:date="2017-11-29T08:59:00Z">
        <w:r w:rsidDel="00000000" w:rsidR="00000000" w:rsidRPr="00000000">
          <w:rPr>
            <w:sz w:val="20"/>
            <w:szCs w:val="20"/>
            <w:vertAlign w:val="baseline"/>
            <w:rtl w:val="0"/>
          </w:rPr>
          <w:delText xml:space="preserve">spatial </w:delText>
        </w:r>
      </w:del>
      <w:r w:rsidDel="00000000" w:rsidR="00000000" w:rsidRPr="00000000">
        <w:rPr>
          <w:sz w:val="20"/>
          <w:szCs w:val="20"/>
          <w:vertAlign w:val="baseline"/>
          <w:rtl w:val="0"/>
        </w:rPr>
        <w:t xml:space="preserve">patterns in crab species among marshes and habitats, and 3) identify significant correlates of crab abundances in multiple marsh habitats.  We also included a second study component to quantify recent temporal trends in crab abundance, creekbank vegetation loss, and a variety of potential drivers of crabs and vegetation loss.  Our study provides insight into the current composition, distribution, and habitat use of marsh crabs in RI and serves as a baseline to which future studies can be compared to assess change.  It provides additional insight into the potential causes and effects of changes in crab abundance over time in southern New England salt marshes.  Most studies focus either on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or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individually; here we focus on all dominant crab species simultaneously to provide a holistic assessment of crab dynamics in RI marshes.</w:t>
      </w:r>
    </w:p>
    <w:p w:rsidR="00000000" w:rsidDel="00000000" w:rsidP="00000000" w:rsidRDefault="00000000" w:rsidRPr="00000000">
      <w:pPr>
        <w:contextualSpacing w:val="0"/>
        <w:rPr>
          <w:sz w:val="20"/>
          <w:szCs w:val="20"/>
          <w:u w:val="single"/>
          <w:vertAlign w:val="baseline"/>
        </w:rPr>
      </w:pPr>
      <w:r w:rsidDel="00000000" w:rsidR="00000000" w:rsidRPr="00000000">
        <w:rPr>
          <w:rtl w:val="0"/>
        </w:rPr>
      </w:r>
    </w:p>
    <w:p w:rsidR="00000000" w:rsidDel="00000000" w:rsidP="00000000" w:rsidRDefault="00000000" w:rsidRPr="00000000">
      <w:pPr>
        <w:contextualSpacing w:val="0"/>
        <w:rPr>
          <w:sz w:val="20"/>
          <w:szCs w:val="20"/>
          <w:u w:val="single"/>
          <w:vertAlign w:val="baseline"/>
        </w:rPr>
      </w:pPr>
      <w:r w:rsidDel="00000000" w:rsidR="00000000" w:rsidRPr="00000000">
        <w:rPr>
          <w:rtl w:val="0"/>
        </w:rPr>
      </w:r>
    </w:p>
    <w:p w:rsidR="00000000" w:rsidDel="00000000" w:rsidP="00000000" w:rsidRDefault="00000000" w:rsidRPr="00000000">
      <w:pPr>
        <w:contextualSpacing w:val="0"/>
        <w:rPr>
          <w:b w:val="0"/>
          <w:sz w:val="20"/>
          <w:szCs w:val="20"/>
          <w:vertAlign w:val="baseline"/>
        </w:rPr>
      </w:pPr>
      <w:r w:rsidDel="00000000" w:rsidR="00000000" w:rsidRPr="00000000">
        <w:rPr>
          <w:b w:val="1"/>
          <w:sz w:val="20"/>
          <w:szCs w:val="20"/>
          <w:vertAlign w:val="baseline"/>
          <w:rtl w:val="0"/>
        </w:rPr>
        <w:t xml:space="preserve">Methods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Study sites</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This study was conducted at four salt marshes selected to represent a broad range of conditions along known elevation and habitat composition gradients within Narragansett Bay, RI (Cole Ekberg et al. 2015).  The sites included Bissel Cove Marsh (BIS; North Kingstown), Coggeshall Marsh (COG; Prudence Island and in the Narragansett Bay National Estuarine Research Reserve [NBNERR]), Nag Marsh (NAG; Prudence Island, NBNERR), and Passeonquis Marsh (PAS; Warwick) (Table 1; Fig. 1).  Vegetated habitats were typical of southern New England salt marshes (e.g., Warren and Niering 1993), but the relative amount of dominant species in each marsh followed a predictable pattern in relation to overall mean site elevation: as site elevation increased, the percent composition of flood-tolerant </w:t>
      </w:r>
      <w:r w:rsidDel="00000000" w:rsidR="00000000" w:rsidRPr="00000000">
        <w:rPr>
          <w:i w:val="1"/>
          <w:sz w:val="20"/>
          <w:szCs w:val="20"/>
          <w:vertAlign w:val="baseline"/>
          <w:rtl w:val="0"/>
        </w:rPr>
        <w:t xml:space="preserve">S. alterniflora</w:t>
      </w:r>
      <w:r w:rsidDel="00000000" w:rsidR="00000000" w:rsidRPr="00000000">
        <w:rPr>
          <w:sz w:val="20"/>
          <w:szCs w:val="20"/>
          <w:vertAlign w:val="baseline"/>
          <w:rtl w:val="0"/>
        </w:rPr>
        <w:t xml:space="preserve"> decreased, and the composition of less flood-tolerant high marsh species (e.g., </w:t>
      </w:r>
      <w:r w:rsidDel="00000000" w:rsidR="00000000" w:rsidRPr="00000000">
        <w:rPr>
          <w:i w:val="1"/>
          <w:sz w:val="20"/>
          <w:szCs w:val="20"/>
          <w:vertAlign w:val="baseline"/>
          <w:rtl w:val="0"/>
        </w:rPr>
        <w:t xml:space="preserve">S. patens</w:t>
      </w:r>
      <w:r w:rsidDel="00000000" w:rsidR="00000000" w:rsidRPr="00000000">
        <w:rPr>
          <w:sz w:val="20"/>
          <w:szCs w:val="20"/>
          <w:vertAlign w:val="baseline"/>
          <w:rtl w:val="0"/>
        </w:rPr>
        <w:t xml:space="preserve">, </w:t>
      </w:r>
      <w:r w:rsidDel="00000000" w:rsidR="00000000" w:rsidRPr="00000000">
        <w:rPr>
          <w:i w:val="1"/>
          <w:sz w:val="20"/>
          <w:szCs w:val="20"/>
          <w:vertAlign w:val="baseline"/>
          <w:rtl w:val="0"/>
        </w:rPr>
        <w:t xml:space="preserve">Distichlis spicata</w:t>
      </w:r>
      <w:r w:rsidDel="00000000" w:rsidR="00000000" w:rsidRPr="00000000">
        <w:rPr>
          <w:sz w:val="20"/>
          <w:szCs w:val="20"/>
          <w:vertAlign w:val="baseline"/>
          <w:rtl w:val="0"/>
        </w:rPr>
        <w:t xml:space="preserve">) increased.  All marshes, however, exhibited impacts that have been linked to sea-level rise and/or overabundant crabs, including the presence of bare creekbanks and the net loss of marsh area over time (Bertness et al. 2014; Watson et al. 2017a).  </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Field sampling</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We conducted stratified random sampling, establishing five random sampling stations in each of four habitat types, for a total of 20 stations per marsh.  Once randomly selected, station locations remained fixed and were permanently marked with a PVC stake.  Habitats included 1) bare/unvegetated creekbanks (BCB), 2) vegetated creekbanks (VCB), 3) the marsh platform (MP), and 4) the </w:t>
      </w:r>
      <w:r w:rsidDel="00000000" w:rsidR="00000000" w:rsidRPr="00000000">
        <w:rPr>
          <w:i w:val="1"/>
          <w:sz w:val="20"/>
          <w:szCs w:val="20"/>
          <w:vertAlign w:val="baseline"/>
          <w:rtl w:val="0"/>
        </w:rPr>
        <w:t xml:space="preserve">Iva frutescens</w:t>
      </w:r>
      <w:r w:rsidDel="00000000" w:rsidR="00000000" w:rsidRPr="00000000">
        <w:rPr>
          <w:sz w:val="20"/>
          <w:szCs w:val="20"/>
          <w:vertAlign w:val="baseline"/>
          <w:rtl w:val="0"/>
        </w:rPr>
        <w:t xml:space="preserve"> marsh/upland transition zone (IVA).  All bare and vegetated creekbank stations were located within ~1 m of a creek edge, and all vegetated creekbank stations were in tall-form </w:t>
      </w:r>
      <w:r w:rsidDel="00000000" w:rsidR="00000000" w:rsidRPr="00000000">
        <w:rPr>
          <w:i w:val="1"/>
          <w:sz w:val="20"/>
          <w:szCs w:val="20"/>
          <w:vertAlign w:val="baseline"/>
          <w:rtl w:val="0"/>
        </w:rPr>
        <w:t xml:space="preserve">S. alterniflora</w:t>
      </w:r>
      <w:r w:rsidDel="00000000" w:rsidR="00000000" w:rsidRPr="00000000">
        <w:rPr>
          <w:sz w:val="20"/>
          <w:szCs w:val="20"/>
          <w:vertAlign w:val="baseline"/>
          <w:rtl w:val="0"/>
        </w:rPr>
        <w:t xml:space="preserve">.  The marsh platform included the entire high marsh plain between the low marsh and </w:t>
      </w:r>
      <w:r w:rsidDel="00000000" w:rsidR="00000000" w:rsidRPr="00000000">
        <w:rPr>
          <w:i w:val="1"/>
          <w:sz w:val="20"/>
          <w:szCs w:val="20"/>
          <w:vertAlign w:val="baseline"/>
          <w:rtl w:val="0"/>
        </w:rPr>
        <w:t xml:space="preserve">I. frutescens</w:t>
      </w:r>
      <w:r w:rsidDel="00000000" w:rsidR="00000000" w:rsidRPr="00000000">
        <w:rPr>
          <w:sz w:val="20"/>
          <w:szCs w:val="20"/>
          <w:vertAlign w:val="baseline"/>
          <w:rtl w:val="0"/>
        </w:rPr>
        <w:t xml:space="preserve"> zones (i.e., including short </w:t>
      </w:r>
      <w:r w:rsidDel="00000000" w:rsidR="00000000" w:rsidRPr="00000000">
        <w:rPr>
          <w:i w:val="1"/>
          <w:sz w:val="20"/>
          <w:szCs w:val="20"/>
          <w:vertAlign w:val="baseline"/>
          <w:rtl w:val="0"/>
        </w:rPr>
        <w:t xml:space="preserve">S. alterniflora</w:t>
      </w:r>
      <w:r w:rsidDel="00000000" w:rsidR="00000000" w:rsidRPr="00000000">
        <w:rPr>
          <w:sz w:val="20"/>
          <w:szCs w:val="20"/>
          <w:vertAlign w:val="baseline"/>
          <w:rtl w:val="0"/>
        </w:rPr>
        <w:t xml:space="preserve">, </w:t>
      </w:r>
      <w:r w:rsidDel="00000000" w:rsidR="00000000" w:rsidRPr="00000000">
        <w:rPr>
          <w:i w:val="1"/>
          <w:sz w:val="20"/>
          <w:szCs w:val="20"/>
          <w:vertAlign w:val="baseline"/>
          <w:rtl w:val="0"/>
        </w:rPr>
        <w:t xml:space="preserve">S. patens</w:t>
      </w:r>
      <w:r w:rsidDel="00000000" w:rsidR="00000000" w:rsidRPr="00000000">
        <w:rPr>
          <w:sz w:val="20"/>
          <w:szCs w:val="20"/>
          <w:vertAlign w:val="baseline"/>
          <w:rtl w:val="0"/>
        </w:rPr>
        <w:t xml:space="preserve">/</w:t>
      </w:r>
      <w:r w:rsidDel="00000000" w:rsidR="00000000" w:rsidRPr="00000000">
        <w:rPr>
          <w:i w:val="1"/>
          <w:sz w:val="20"/>
          <w:szCs w:val="20"/>
          <w:vertAlign w:val="baseline"/>
          <w:rtl w:val="0"/>
        </w:rPr>
        <w:t xml:space="preserve">D. spicata</w:t>
      </w:r>
      <w:r w:rsidDel="00000000" w:rsidR="00000000" w:rsidRPr="00000000">
        <w:rPr>
          <w:sz w:val="20"/>
          <w:szCs w:val="20"/>
          <w:vertAlign w:val="baseline"/>
          <w:rtl w:val="0"/>
        </w:rPr>
        <w:t xml:space="preserve"> salt meadow, </w:t>
      </w:r>
      <w:r w:rsidDel="00000000" w:rsidR="00000000" w:rsidRPr="00000000">
        <w:rPr>
          <w:i w:val="1"/>
          <w:sz w:val="20"/>
          <w:szCs w:val="20"/>
          <w:vertAlign w:val="baseline"/>
          <w:rtl w:val="0"/>
        </w:rPr>
        <w:t xml:space="preserve">Juncus gerardii</w:t>
      </w:r>
      <w:r w:rsidDel="00000000" w:rsidR="00000000" w:rsidRPr="00000000">
        <w:rPr>
          <w:sz w:val="20"/>
          <w:szCs w:val="20"/>
          <w:vertAlign w:val="baseline"/>
          <w:rtl w:val="0"/>
        </w:rPr>
        <w:t xml:space="preserve">/</w:t>
      </w:r>
      <w:r w:rsidDel="00000000" w:rsidR="00000000" w:rsidRPr="00000000">
        <w:rPr>
          <w:i w:val="1"/>
          <w:sz w:val="20"/>
          <w:szCs w:val="20"/>
          <w:vertAlign w:val="baseline"/>
          <w:rtl w:val="0"/>
        </w:rPr>
        <w:t xml:space="preserve">D. spicata</w:t>
      </w:r>
      <w:r w:rsidDel="00000000" w:rsidR="00000000" w:rsidRPr="00000000">
        <w:rPr>
          <w:sz w:val="20"/>
          <w:szCs w:val="20"/>
          <w:vertAlign w:val="baseline"/>
          <w:rtl w:val="0"/>
        </w:rPr>
        <w:t xml:space="preserve"> high marsh, and dieback pannes).  No stations were located in open water features such as creeks, pools, or ditches. </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Marsh crabs were sampled at all stations three times in summer 2014 (approximately monthly, June through August) using two different methods that are commonly used to sample marsh crabs or provide surrogate estimates of crab abundance.  We used a 0.5</w:t>
      </w:r>
      <w:ins w:author="Hollister, Jeff" w:id="9" w:date="2017-11-29T09:03:00Z">
        <w:r w:rsidDel="00000000" w:rsidR="00000000" w:rsidRPr="00000000">
          <w:rPr>
            <w:sz w:val="20"/>
            <w:szCs w:val="20"/>
            <w:vertAlign w:val="baseline"/>
            <w:rtl w:val="0"/>
          </w:rPr>
          <w:t xml:space="preserve"> m</w:t>
        </w:r>
      </w:ins>
      <w:r w:rsidDel="00000000" w:rsidR="00000000" w:rsidRPr="00000000">
        <w:rPr>
          <w:sz w:val="20"/>
          <w:szCs w:val="20"/>
          <w:vertAlign w:val="baseline"/>
          <w:rtl w:val="0"/>
        </w:rPr>
        <w:t xml:space="preserve"> x 0.5 m quadrat to conduct crab burrow counts.  Around low tide, the quadrat was placed in the same location relative to each plot’s locator stake.  All crab burrows were then counted and their diameters measured.  We counted all burrows that were &gt; 3 mm in diameter in order to include all crab species.  We also sampled crabs with pitfall traps.  The traps were 3 cm in diameter by 20 cm deep with a capped bottom and perforated sides for drainage.  Each trap was pushed into the marsh peat until the top of the trap was flush with the marsh surface.  To deploy, the cap of each trap was removed around low tide and the trap was allowed to fish for 24 hours.  Upon retrieval, all captured crabs were removed from each trap, identified to species, measured (carapace width), and released.  From burrow counts we calculated crab burrow density (number m</w:t>
      </w:r>
      <w:r w:rsidDel="00000000" w:rsidR="00000000" w:rsidRPr="00000000">
        <w:rPr>
          <w:sz w:val="20"/>
          <w:szCs w:val="20"/>
          <w:vertAlign w:val="superscript"/>
          <w:rtl w:val="0"/>
        </w:rPr>
        <w:t xml:space="preserve">-2</w:t>
      </w:r>
      <w:r w:rsidDel="00000000" w:rsidR="00000000" w:rsidRPr="00000000">
        <w:rPr>
          <w:sz w:val="20"/>
          <w:szCs w:val="20"/>
          <w:vertAlign w:val="baseline"/>
          <w:rtl w:val="0"/>
        </w:rPr>
        <w:t xml:space="preserve">); from pitfall traps we calculated catch-per-unit-effort (CPUE; an indicator of abundance, with effort being the number of traps) for each species.</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Ancillary environmental parameters were also sampled once at each station in summer 2014.  We collected data on elevation, vegetation communities, and edaphic conditions (soil bulk density, percent soil moisture, percent soil organic matter, and soil shear strength).  Plot elevation was measured relative to tidal and orthometric datums.  At COG and NAG, plots were surveyed relative to National Geodetic Survey benchmarks whose elevations (relative to NAVD88) were established using GPS static post-processed kinematic surveys (PPK).  At BIS and PAS, several temporary benchmarks (PVC pipes topped with survey markers driven to refusal) were established per marsh, and elevations of these benchmarks were measured using PPK GPS surveys.  Differential leveling was conducted using a Self-Leveling Exterior Rotary Laser (CST/Berger, Watseka, IL), with an accuracy of ±1.5 mm at 30 m.  The elevation of each plot was estimated as the mean of five points: the four corners and center of each quadrat.  Plot elevations were also calculated relative to mean high water (MHW) for the 1983-2001 National Tidal Datum Epoch using the VDatum vertical transformation tool.  VDatum converts between orthometric, tidal, and ellipsoidal datums, and interpolates tidal datums between tide gauges using hydrodynamic model simulations (ADCIRC) run using nearshore bathymetric data (Yang et al. 2008).  While the maximum cumulative uncertainty reported for converting between NAVD88 and MHW for the RI region is 3.0 cm, VDatum documentation cautions that larger errors were typically seen in marshes and in areas where the tides change rapidly, such as in barrier estuaries and upriver sites (NOAA 2015).</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Within the burrow count quadrats, we quantified the percent cover of all plant species (and other relevant cover types such as bare ground) using the point-intercept technique at 50 grid points (Roman et al. 2001).  When any dominant marsh grass (</w:t>
      </w:r>
      <w:r w:rsidDel="00000000" w:rsidR="00000000" w:rsidRPr="00000000">
        <w:rPr>
          <w:i w:val="1"/>
          <w:sz w:val="20"/>
          <w:szCs w:val="20"/>
          <w:vertAlign w:val="baseline"/>
          <w:rtl w:val="0"/>
        </w:rPr>
        <w:t xml:space="preserve">S. alterniflora</w:t>
      </w:r>
      <w:r w:rsidDel="00000000" w:rsidR="00000000" w:rsidRPr="00000000">
        <w:rPr>
          <w:sz w:val="20"/>
          <w:szCs w:val="20"/>
          <w:vertAlign w:val="baseline"/>
          <w:rtl w:val="0"/>
        </w:rPr>
        <w:t xml:space="preserve">, </w:t>
      </w:r>
      <w:r w:rsidDel="00000000" w:rsidR="00000000" w:rsidRPr="00000000">
        <w:rPr>
          <w:i w:val="1"/>
          <w:sz w:val="20"/>
          <w:szCs w:val="20"/>
          <w:vertAlign w:val="baseline"/>
          <w:rtl w:val="0"/>
        </w:rPr>
        <w:t xml:space="preserve">S. patens</w:t>
      </w:r>
      <w:r w:rsidDel="00000000" w:rsidR="00000000" w:rsidRPr="00000000">
        <w:rPr>
          <w:sz w:val="20"/>
          <w:szCs w:val="20"/>
          <w:vertAlign w:val="baseline"/>
          <w:rtl w:val="0"/>
        </w:rPr>
        <w:t xml:space="preserve">, </w:t>
      </w:r>
      <w:r w:rsidDel="00000000" w:rsidR="00000000" w:rsidRPr="00000000">
        <w:rPr>
          <w:i w:val="1"/>
          <w:sz w:val="20"/>
          <w:szCs w:val="20"/>
          <w:vertAlign w:val="baseline"/>
          <w:rtl w:val="0"/>
        </w:rPr>
        <w:t xml:space="preserve">D. spicata</w:t>
      </w:r>
      <w:r w:rsidDel="00000000" w:rsidR="00000000" w:rsidRPr="00000000">
        <w:rPr>
          <w:sz w:val="20"/>
          <w:szCs w:val="20"/>
          <w:vertAlign w:val="baseline"/>
          <w:rtl w:val="0"/>
        </w:rPr>
        <w:t xml:space="preserve">, </w:t>
      </w:r>
      <w:r w:rsidDel="00000000" w:rsidR="00000000" w:rsidRPr="00000000">
        <w:rPr>
          <w:i w:val="1"/>
          <w:sz w:val="20"/>
          <w:szCs w:val="20"/>
          <w:vertAlign w:val="baseline"/>
          <w:rtl w:val="0"/>
        </w:rPr>
        <w:t xml:space="preserve">J. gerardii</w:t>
      </w:r>
      <w:r w:rsidDel="00000000" w:rsidR="00000000" w:rsidRPr="00000000">
        <w:rPr>
          <w:sz w:val="20"/>
          <w:szCs w:val="20"/>
          <w:vertAlign w:val="baseline"/>
          <w:rtl w:val="0"/>
        </w:rPr>
        <w:t xml:space="preserve">) was present in a quadrat, the heights of up to 12 random plants of each species (three from each corner of the quadrat) were also measured.  We used a geovane to twice measure marsh soil strength every 10 cm to 1 m depth or to refusal in each quadrat.  We collected a surface soil sample (usually 5 cm x 5 cm) between plant shoots to a depth of 4 cm with a sharp knife in each quadrat.  The soil sample was collected +/- 2 hours of low tide.  Soil moisture (wet wt. [g] – dry wt. [g]), bulk density (dry wt. [g]/volume [mL]), and percent organic matter were determined for each sample.  Samples were dried at 50° C until a constant weight was attained (usually 48 hours).  Dried samples were ashed at 550° C for 6 hours to determine percent organic matter (Heiri et al. 2001).</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Temporal trends</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Existing monitoring and survey data were compiled to quantify temporal trends in crab abundance (i.e., burrow density), creekbank vegetation loss, and a variety of factors that can potentially affect crab abundance.  Bottom-up factors included water level and water temperature; top-down factors included recreational fishing pressure and abundances of two levels of higher-order predators (wading birds as direct crab predators; ospreys as apex predators of fish that prey on crabs).  </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Burrow density (number m</w:t>
      </w:r>
      <w:r w:rsidDel="00000000" w:rsidR="00000000" w:rsidRPr="00000000">
        <w:rPr>
          <w:sz w:val="20"/>
          <w:szCs w:val="20"/>
          <w:vertAlign w:val="superscript"/>
          <w:rtl w:val="0"/>
        </w:rPr>
        <w:t xml:space="preserve">-2</w:t>
      </w:r>
      <w:r w:rsidDel="00000000" w:rsidR="00000000" w:rsidRPr="00000000">
        <w:rPr>
          <w:sz w:val="20"/>
          <w:szCs w:val="20"/>
          <w:vertAlign w:val="baseline"/>
          <w:rtl w:val="0"/>
        </w:rPr>
        <w:t xml:space="preserve">) in creekbank and marsh platform habitats was compared between 1998 and 2016 using data from three replicate quadrat counts in each habitat in ten reference salt marshes across Narragansett Bay in both years (Wigand and Chintala</w:t>
      </w:r>
      <w:ins w:author="Hollister, Jeff" w:id="10" w:date="2017-11-29T10:15:00Z">
        <w:r w:rsidDel="00000000" w:rsidR="00000000" w:rsidRPr="00000000">
          <w:rPr>
            <w:sz w:val="20"/>
            <w:szCs w:val="20"/>
            <w:vertAlign w:val="baseline"/>
            <w:rtl w:val="0"/>
          </w:rPr>
          <w:t xml:space="preserve">,</w:t>
        </w:r>
      </w:ins>
      <w:r w:rsidDel="00000000" w:rsidR="00000000" w:rsidRPr="00000000">
        <w:rPr>
          <w:sz w:val="20"/>
          <w:szCs w:val="20"/>
          <w:vertAlign w:val="baseline"/>
          <w:rtl w:val="0"/>
        </w:rPr>
        <w:t xml:space="preserve"> unpublished data).  Trends in the extent of bare creekbanks were calculated from ongoing habitat monitoring along multiple transects each in COG and NAG (Raposa and Weber 2011). Recreational fishing statistics were obtained for 2004-2014 from the Marine Recreational Information Program (MRIP) online data query tool (http://www.st.nmfs.noaa.gov/st1/recreational/queries/). The species chosen for analysis were striped bass (</w:t>
      </w:r>
      <w:r w:rsidDel="00000000" w:rsidR="00000000" w:rsidRPr="00000000">
        <w:rPr>
          <w:i w:val="1"/>
          <w:sz w:val="20"/>
          <w:szCs w:val="20"/>
          <w:vertAlign w:val="baseline"/>
          <w:rtl w:val="0"/>
        </w:rPr>
        <w:t xml:space="preserve">Morone saxatilis</w:t>
      </w:r>
      <w:r w:rsidDel="00000000" w:rsidR="00000000" w:rsidRPr="00000000">
        <w:rPr>
          <w:sz w:val="20"/>
          <w:szCs w:val="20"/>
          <w:vertAlign w:val="baseline"/>
          <w:rtl w:val="0"/>
        </w:rPr>
        <w:t xml:space="preserve">), scup (</w:t>
      </w:r>
      <w:r w:rsidDel="00000000" w:rsidR="00000000" w:rsidRPr="00000000">
        <w:rPr>
          <w:i w:val="1"/>
          <w:sz w:val="20"/>
          <w:szCs w:val="20"/>
          <w:vertAlign w:val="baseline"/>
          <w:rtl w:val="0"/>
        </w:rPr>
        <w:t xml:space="preserve">Stenotomus chrysops</w:t>
      </w:r>
      <w:r w:rsidDel="00000000" w:rsidR="00000000" w:rsidRPr="00000000">
        <w:rPr>
          <w:sz w:val="20"/>
          <w:szCs w:val="20"/>
          <w:vertAlign w:val="baseline"/>
          <w:rtl w:val="0"/>
        </w:rPr>
        <w:t xml:space="preserve">), black sea bass (</w:t>
      </w:r>
      <w:r w:rsidDel="00000000" w:rsidR="00000000" w:rsidRPr="00000000">
        <w:rPr>
          <w:i w:val="1"/>
          <w:sz w:val="20"/>
          <w:szCs w:val="20"/>
          <w:vertAlign w:val="baseline"/>
          <w:rtl w:val="0"/>
        </w:rPr>
        <w:t xml:space="preserve">Centropristis striata</w:t>
      </w:r>
      <w:r w:rsidDel="00000000" w:rsidR="00000000" w:rsidRPr="00000000">
        <w:rPr>
          <w:sz w:val="20"/>
          <w:szCs w:val="20"/>
          <w:vertAlign w:val="baseline"/>
          <w:rtl w:val="0"/>
        </w:rPr>
        <w:t xml:space="preserve">), and tautog (</w:t>
      </w:r>
      <w:r w:rsidDel="00000000" w:rsidR="00000000" w:rsidRPr="00000000">
        <w:rPr>
          <w:i w:val="1"/>
          <w:sz w:val="20"/>
          <w:szCs w:val="20"/>
          <w:vertAlign w:val="baseline"/>
          <w:rtl w:val="0"/>
        </w:rPr>
        <w:t xml:space="preserve">Tautoga onitis</w:t>
      </w:r>
      <w:r w:rsidDel="00000000" w:rsidR="00000000" w:rsidRPr="00000000">
        <w:rPr>
          <w:sz w:val="20"/>
          <w:szCs w:val="20"/>
          <w:vertAlign w:val="baseline"/>
          <w:rtl w:val="0"/>
        </w:rPr>
        <w:t xml:space="preserve">) as all of these species are known crustacean predators (Bigelow and Scroeder 1953) and are important recreational species in RI (Shepherd and Nieland 2010; ASMFC 2015a; ASMFC 2015b; NEFSC 2015).  Trends in the amount of fishing effort over time were calculated for all species combined and for the marsh-associated striped bass only.  Effort was defined as directed angler trips taken with the species above as the primary or secondary target.  Trends in the number of wading bird nests in coastal RI (an indicator of wading bird abundance) were calculated from the RI Department of Environmental Management state-wide monitoring program.  Trends were calculated for all wading bird species that forage in RI salt marshes combined (Black-crowned Night Heron (</w:t>
      </w:r>
      <w:r w:rsidDel="00000000" w:rsidR="00000000" w:rsidRPr="00000000">
        <w:rPr>
          <w:i w:val="1"/>
          <w:sz w:val="20"/>
          <w:szCs w:val="20"/>
          <w:vertAlign w:val="baseline"/>
          <w:rtl w:val="0"/>
        </w:rPr>
        <w:t xml:space="preserve">Nycticorax nycticorax</w:t>
      </w:r>
      <w:r w:rsidDel="00000000" w:rsidR="00000000" w:rsidRPr="00000000">
        <w:rPr>
          <w:sz w:val="20"/>
          <w:szCs w:val="20"/>
          <w:vertAlign w:val="baseline"/>
          <w:rtl w:val="0"/>
        </w:rPr>
        <w:t xml:space="preserve">), Cattle Egret (</w:t>
      </w:r>
      <w:r w:rsidDel="00000000" w:rsidR="00000000" w:rsidRPr="00000000">
        <w:rPr>
          <w:i w:val="1"/>
          <w:sz w:val="20"/>
          <w:szCs w:val="20"/>
          <w:vertAlign w:val="baseline"/>
          <w:rtl w:val="0"/>
        </w:rPr>
        <w:t xml:space="preserve">Bubulcus ibis</w:t>
      </w:r>
      <w:r w:rsidDel="00000000" w:rsidR="00000000" w:rsidRPr="00000000">
        <w:rPr>
          <w:sz w:val="20"/>
          <w:szCs w:val="20"/>
          <w:vertAlign w:val="baseline"/>
          <w:rtl w:val="0"/>
        </w:rPr>
        <w:t xml:space="preserve">), Glossy Ibis (</w:t>
      </w:r>
      <w:r w:rsidDel="00000000" w:rsidR="00000000" w:rsidRPr="00000000">
        <w:rPr>
          <w:i w:val="1"/>
          <w:sz w:val="20"/>
          <w:szCs w:val="20"/>
          <w:vertAlign w:val="baseline"/>
          <w:rtl w:val="0"/>
        </w:rPr>
        <w:t xml:space="preserve">Plegadis falcinellus</w:t>
      </w:r>
      <w:r w:rsidDel="00000000" w:rsidR="00000000" w:rsidRPr="00000000">
        <w:rPr>
          <w:sz w:val="20"/>
          <w:szCs w:val="20"/>
          <w:vertAlign w:val="baseline"/>
          <w:rtl w:val="0"/>
        </w:rPr>
        <w:t xml:space="preserve">), Great Egret (</w:t>
      </w:r>
      <w:r w:rsidDel="00000000" w:rsidR="00000000" w:rsidRPr="00000000">
        <w:rPr>
          <w:i w:val="1"/>
          <w:sz w:val="20"/>
          <w:szCs w:val="20"/>
          <w:vertAlign w:val="baseline"/>
          <w:rtl w:val="0"/>
        </w:rPr>
        <w:t xml:space="preserve">Ardea alba</w:t>
      </w:r>
      <w:r w:rsidDel="00000000" w:rsidR="00000000" w:rsidRPr="00000000">
        <w:rPr>
          <w:sz w:val="20"/>
          <w:szCs w:val="20"/>
          <w:vertAlign w:val="baseline"/>
          <w:rtl w:val="0"/>
        </w:rPr>
        <w:t xml:space="preserve">), Little Blue Heron (</w:t>
      </w:r>
      <w:r w:rsidDel="00000000" w:rsidR="00000000" w:rsidRPr="00000000">
        <w:rPr>
          <w:i w:val="1"/>
          <w:sz w:val="20"/>
          <w:szCs w:val="20"/>
          <w:vertAlign w:val="baseline"/>
          <w:rtl w:val="0"/>
        </w:rPr>
        <w:t xml:space="preserve">Egretta caerulea</w:t>
      </w:r>
      <w:r w:rsidDel="00000000" w:rsidR="00000000" w:rsidRPr="00000000">
        <w:rPr>
          <w:sz w:val="20"/>
          <w:szCs w:val="20"/>
          <w:vertAlign w:val="baseline"/>
          <w:rtl w:val="0"/>
        </w:rPr>
        <w:t xml:space="preserve">), and Snowy Egret (</w:t>
      </w:r>
      <w:r w:rsidDel="00000000" w:rsidR="00000000" w:rsidRPr="00000000">
        <w:rPr>
          <w:i w:val="1"/>
          <w:sz w:val="20"/>
          <w:szCs w:val="20"/>
          <w:vertAlign w:val="baseline"/>
          <w:rtl w:val="0"/>
        </w:rPr>
        <w:t xml:space="preserve">Egretta thula</w:t>
      </w:r>
      <w:r w:rsidDel="00000000" w:rsidR="00000000" w:rsidRPr="00000000">
        <w:rPr>
          <w:sz w:val="20"/>
          <w:szCs w:val="20"/>
          <w:vertAlign w:val="baseline"/>
          <w:rtl w:val="0"/>
        </w:rPr>
        <w:t xml:space="preserve">)) and on a subset that commonly prey on crustaceans (Glossy Ibis and Black-crowned Night Heron). Trends in the number of osprey (</w:t>
      </w:r>
      <w:r w:rsidDel="00000000" w:rsidR="00000000" w:rsidRPr="00000000">
        <w:rPr>
          <w:i w:val="1"/>
          <w:sz w:val="20"/>
          <w:szCs w:val="20"/>
          <w:vertAlign w:val="baseline"/>
          <w:rtl w:val="0"/>
        </w:rPr>
        <w:t xml:space="preserve">Pandion haliaetus</w:t>
      </w:r>
      <w:r w:rsidDel="00000000" w:rsidR="00000000" w:rsidRPr="00000000">
        <w:rPr>
          <w:sz w:val="20"/>
          <w:szCs w:val="20"/>
          <w:vertAlign w:val="baseline"/>
          <w:rtl w:val="0"/>
        </w:rPr>
        <w:t xml:space="preserve">) nests in coastal RI (an indicator of osprey abundance) were calculated from the Audubon Society of Rhode Island’s ongoing annual monitoring program. Trends in annual mean high water (MHW; referenced to the North American Vertical Datum of 1988) were calculated from monthly MHW data obtained from the Newport RI NOAA tide station (ID# 8452660; </w:t>
      </w:r>
      <w:hyperlink r:id="rId7">
        <w:r w:rsidDel="00000000" w:rsidR="00000000" w:rsidRPr="00000000">
          <w:rPr>
            <w:color w:val="0000ff"/>
            <w:sz w:val="20"/>
            <w:szCs w:val="20"/>
            <w:u w:val="single"/>
            <w:vertAlign w:val="baseline"/>
            <w:rtl w:val="0"/>
          </w:rPr>
          <w:t xml:space="preserve">https://tidesandcurrents.noaa.gov/</w:t>
        </w:r>
      </w:hyperlink>
      <w:r w:rsidDel="00000000" w:rsidR="00000000" w:rsidRPr="00000000">
        <w:rPr>
          <w:sz w:val="20"/>
          <w:szCs w:val="20"/>
          <w:vertAlign w:val="baseline"/>
          <w:rtl w:val="0"/>
        </w:rPr>
        <w:t xml:space="preserve">).  </w:t>
      </w:r>
      <w:commentRangeStart w:id="5"/>
      <w:r w:rsidDel="00000000" w:rsidR="00000000" w:rsidRPr="00000000">
        <w:rPr>
          <w:sz w:val="20"/>
          <w:szCs w:val="20"/>
          <w:vertAlign w:val="baseline"/>
          <w:rtl w:val="0"/>
        </w:rPr>
        <w:t xml:space="preserve">Finally, trends in water temperature were calculated using data from the NBNERR System-wide Monitoring Program (SWMP) station in NAG (</w:t>
      </w:r>
      <w:hyperlink r:id="rId8">
        <w:r w:rsidDel="00000000" w:rsidR="00000000" w:rsidRPr="00000000">
          <w:rPr>
            <w:color w:val="0000ff"/>
            <w:sz w:val="20"/>
            <w:szCs w:val="20"/>
            <w:u w:val="single"/>
            <w:vertAlign w:val="baseline"/>
            <w:rtl w:val="0"/>
          </w:rPr>
          <w:t xml:space="preserve">http://cdmo.baruch.sc.edu/</w:t>
        </w:r>
      </w:hyperlink>
      <w:r w:rsidDel="00000000" w:rsidR="00000000" w:rsidRPr="00000000">
        <w:rPr>
          <w:sz w:val="20"/>
          <w:szCs w:val="20"/>
          <w:vertAlign w:val="baseline"/>
          <w:rtl w:val="0"/>
        </w:rPr>
        <w:t xml:space="preserve">). Only April through October temperature data were used due to differences in winter deployment duration each year.  </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The duration of each of these temporal datasets varied somewhat due in part to data availability, but we truncated most to span from 1998 (the first burrow density survey) to 2014 (this study).  Exceptions include 1) burrow density, which was extended to 2016 to allow for the collection of new data to compare with 1998, 2) bare creekbank extent, which was extended to 2015 to help reveal trends since this habitat was not detected until 2012 in our sites, 3) recreational fishing data, which were not readily available before 2004 due to a statistical survey design change, and 4) water temperature, which was not monitored in the NBNERR until 2002.  </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Data analysis</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We used burrow density, and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w:t>
      </w:r>
      <w:r w:rsidDel="00000000" w:rsidR="00000000" w:rsidRPr="00000000">
        <w:rPr>
          <w:i w:val="1"/>
          <w:sz w:val="20"/>
          <w:szCs w:val="20"/>
          <w:vertAlign w:val="baseline"/>
          <w:rtl w:val="0"/>
        </w:rPr>
        <w:t xml:space="preserve">Carcinus</w:t>
      </w:r>
      <w:r w:rsidDel="00000000" w:rsidR="00000000" w:rsidRPr="00000000">
        <w:rPr>
          <w:sz w:val="20"/>
          <w:szCs w:val="20"/>
          <w:vertAlign w:val="baseline"/>
          <w:rtl w:val="0"/>
        </w:rPr>
        <w:t xml:space="preserve">, and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CPUE as indicators of crab abundance in this study, and derived crab and burrow size distributions to further describe crab demographics.  Patterns in crab indicators were examined among marshes, among habitats, and in association with environmental parameters within each habitat.  For each indicator, two-way ANOVAs were run to detect differences among the four marshes and four habitats.</w:t>
      </w:r>
      <w:r w:rsidDel="00000000" w:rsidR="00000000" w:rsidRPr="00000000">
        <w:rPr>
          <w:i w:val="1"/>
          <w:sz w:val="20"/>
          <w:szCs w:val="20"/>
          <w:vertAlign w:val="baseline"/>
          <w:rtl w:val="0"/>
        </w:rPr>
        <w:t xml:space="preserve"> </w:t>
      </w:r>
      <w:r w:rsidDel="00000000" w:rsidR="00000000" w:rsidRPr="00000000">
        <w:rPr>
          <w:sz w:val="20"/>
          <w:szCs w:val="20"/>
          <w:vertAlign w:val="baseline"/>
          <w:rtl w:val="0"/>
        </w:rPr>
        <w:t xml:space="preserve">ANOVA models were run on rank-transformed data because raw and log-transformed data did not meet the assumptions for a strictly parametric test.  </w:t>
      </w:r>
      <w:commentRangeStart w:id="6"/>
      <w:r w:rsidDel="00000000" w:rsidR="00000000" w:rsidRPr="00000000">
        <w:rPr>
          <w:sz w:val="20"/>
          <w:szCs w:val="20"/>
          <w:vertAlign w:val="baseline"/>
          <w:rtl w:val="0"/>
        </w:rPr>
        <w:t xml:space="preserve">Because statistically significant interactions were found, and interactions were disordinal, analyses were followed up with a simple main effects ANOVA (Fox 2015).  Pairwise comparisons were performed using the LSD test with a Bonferroni adjustment.  </w:t>
      </w:r>
      <w:commentRangeEnd w:id="6"/>
      <w:r w:rsidDel="00000000" w:rsidR="00000000" w:rsidRPr="00000000">
        <w:commentReference w:id="6"/>
      </w:r>
      <w:r w:rsidDel="00000000" w:rsidR="00000000" w:rsidRPr="00000000">
        <w:rPr>
          <w:sz w:val="20"/>
          <w:szCs w:val="20"/>
          <w:vertAlign w:val="baseline"/>
          <w:rtl w:val="0"/>
        </w:rPr>
        <w:t xml:space="preserve">Pearson correlation tests</w:t>
      </w:r>
      <w:ins w:author="Hollister, Jeff" w:id="11" w:date="2017-12-01T14:32:39Z">
        <w:r w:rsidDel="00000000" w:rsidR="00000000" w:rsidRPr="00000000">
          <w:rPr>
            <w:sz w:val="20"/>
            <w:szCs w:val="20"/>
            <w:vertAlign w:val="baseline"/>
            <w:rtl w:val="0"/>
          </w:rPr>
          <w:t xml:space="preserve"> for bivariate pairs with 10 or more available samples</w:t>
        </w:r>
      </w:ins>
      <w:r w:rsidDel="00000000" w:rsidR="00000000" w:rsidRPr="00000000">
        <w:rPr>
          <w:sz w:val="20"/>
          <w:szCs w:val="20"/>
          <w:vertAlign w:val="baseline"/>
          <w:rtl w:val="0"/>
        </w:rPr>
        <w:t xml:space="preserve"> were used to evaluate relationships between each crab indicator and environmental parameters within each of the four habitats.</w:t>
      </w:r>
      <w:ins w:author="Hollister, Jeff" w:id="12" w:date="2017-12-01T14:32:39Z">
        <w:r w:rsidDel="00000000" w:rsidR="00000000" w:rsidRPr="00000000">
          <w:rPr>
            <w:sz w:val="20"/>
            <w:szCs w:val="20"/>
            <w:vertAlign w:val="baseline"/>
            <w:rtl w:val="0"/>
          </w:rPr>
          <w:t xml:space="preserve"> </w:t>
        </w:r>
      </w:ins>
      <w:r w:rsidDel="00000000" w:rsidR="00000000" w:rsidRPr="00000000">
        <w:rPr>
          <w:sz w:val="20"/>
          <w:szCs w:val="20"/>
          <w:vertAlign w:val="baseline"/>
          <w:rtl w:val="0"/>
        </w:rPr>
        <w:t xml:space="preserve"> </w:t>
      </w:r>
      <w:ins w:author="Hollister, Jeff" w:id="13" w:date="2017-12-01T14:32:39Z">
        <w:r w:rsidDel="00000000" w:rsidR="00000000" w:rsidRPr="00000000">
          <w:rPr>
            <w:sz w:val="20"/>
            <w:szCs w:val="20"/>
            <w:vertAlign w:val="baseline"/>
            <w:rtl w:val="0"/>
          </w:rPr>
          <w:t xml:space="preserve"> Both significant and non-significant correlations are reported.  </w:t>
        </w:r>
      </w:ins>
      <w:r w:rsidDel="00000000" w:rsidR="00000000" w:rsidRPr="00000000">
        <w:rPr>
          <w:sz w:val="20"/>
          <w:szCs w:val="20"/>
          <w:vertAlign w:val="baseline"/>
          <w:rtl w:val="0"/>
        </w:rPr>
        <w:t xml:space="preserve"> Paired t-tests were used to compare burrow density between 1998 and 2016 in creekbank and marsh platform habitats.  Temporal trends for all remaining factors were quantified using simple linear regression on annual data over time.  All statistical analyses were performed </w:t>
      </w:r>
      <w:del w:author="Hollister, Jeff" w:id="14" w:date="2017-11-29T10:20:00Z">
        <w:r w:rsidDel="00000000" w:rsidR="00000000" w:rsidRPr="00000000">
          <w:rPr>
            <w:sz w:val="20"/>
            <w:szCs w:val="20"/>
            <w:vertAlign w:val="baseline"/>
            <w:rtl w:val="0"/>
          </w:rPr>
          <w:delText xml:space="preserve">with </w:delText>
        </w:r>
        <w:r w:rsidDel="00000000" w:rsidR="00000000" w:rsidRPr="00000000">
          <w:rPr>
            <w:color w:val="1a1718"/>
            <w:sz w:val="20"/>
            <w:szCs w:val="20"/>
            <w:vertAlign w:val="baseline"/>
            <w:rtl w:val="0"/>
          </w:rPr>
          <w:delText xml:space="preserve">SPSS </w:delText>
        </w:r>
        <w:r w:rsidDel="00000000" w:rsidR="00000000" w:rsidRPr="00000000">
          <w:rPr>
            <w:sz w:val="20"/>
            <w:szCs w:val="20"/>
            <w:vertAlign w:val="baseline"/>
            <w:rtl w:val="0"/>
          </w:rPr>
          <w:delText xml:space="preserve">Statistics version 23, SigmaPlot version 12, and SigmaStat version 3.5.</w:delText>
        </w:r>
      </w:del>
      <w:ins w:author="Hollister, Jeff" w:id="14" w:date="2017-11-29T10:20:00Z">
        <w:r w:rsidDel="00000000" w:rsidR="00000000" w:rsidRPr="00000000">
          <w:rPr>
            <w:sz w:val="20"/>
            <w:szCs w:val="20"/>
            <w:vertAlign w:val="baseline"/>
            <w:rtl w:val="0"/>
          </w:rPr>
          <w:t xml:space="preserve">with R version 3.4.0 and all code and data for these analyses are archived on Zenodo (Chang 2012, Hollister 2017, R Core Team 2017, Revelle 2017, Robinson 2017, Rudis 2017, </w:t>
        </w:r>
      </w:ins>
      <w:ins w:author="Jeffrey Hollister" w:id="15" w:date="2017-12-01T15:08:37Z">
        <w:r w:rsidDel="00000000" w:rsidR="00000000" w:rsidRPr="00000000">
          <w:rPr>
            <w:sz w:val="20"/>
            <w:szCs w:val="20"/>
            <w:rtl w:val="0"/>
            <w:rPrChange w:author="Jeffrey Hollister" w:id="16" w:date="2017-12-01T15:08:37Z">
              <w:rPr>
                <w:sz w:val="20"/>
                <w:szCs w:val="20"/>
                <w:vertAlign w:val="baseline"/>
              </w:rPr>
            </w:rPrChange>
          </w:rPr>
          <w:t xml:space="preserve">Wickham 2016, </w:t>
        </w:r>
      </w:ins>
      <w:ins w:author="Hollister, Jeff" w:id="14" w:date="2017-11-29T10:20:00Z">
        <w:r w:rsidDel="00000000" w:rsidR="00000000" w:rsidRPr="00000000">
          <w:rPr>
            <w:sz w:val="20"/>
            <w:szCs w:val="20"/>
            <w:vertAlign w:val="baseline"/>
            <w:rtl w:val="0"/>
          </w:rPr>
          <w:t xml:space="preserve">Wickham 2017, Wickham and Bryan 2017, Wickham and Henry 2017, Wickham </w:t>
        </w:r>
        <w:r w:rsidDel="00000000" w:rsidR="00000000" w:rsidRPr="00000000">
          <w:rPr>
            <w:i w:val="1"/>
            <w:sz w:val="20"/>
            <w:szCs w:val="20"/>
            <w:vertAlign w:val="baseline"/>
            <w:rtl w:val="0"/>
          </w:rPr>
          <w:t xml:space="preserve">et al. </w:t>
        </w:r>
        <w:r w:rsidDel="00000000" w:rsidR="00000000" w:rsidRPr="00000000">
          <w:rPr>
            <w:sz w:val="20"/>
            <w:szCs w:val="20"/>
            <w:vertAlign w:val="baseline"/>
            <w:rtl w:val="0"/>
          </w:rPr>
          <w:t xml:space="preserve">2017a, Wickham </w:t>
        </w:r>
        <w:r w:rsidDel="00000000" w:rsidR="00000000" w:rsidRPr="00000000">
          <w:rPr>
            <w:i w:val="1"/>
            <w:sz w:val="20"/>
            <w:szCs w:val="20"/>
            <w:vertAlign w:val="baseline"/>
            <w:rtl w:val="0"/>
          </w:rPr>
          <w:t xml:space="preserve">et al. </w:t>
        </w:r>
        <w:r w:rsidDel="00000000" w:rsidR="00000000" w:rsidRPr="00000000">
          <w:rPr>
            <w:sz w:val="20"/>
            <w:szCs w:val="20"/>
            <w:vertAlign w:val="baseline"/>
            <w:rtl w:val="0"/>
          </w:rPr>
          <w:t xml:space="preserve">2017b) .</w:t>
        </w:r>
      </w:ins>
      <w:r w:rsidDel="00000000" w:rsidR="00000000" w:rsidRPr="00000000">
        <w:rPr>
          <w:rtl w:val="0"/>
        </w:rPr>
      </w:r>
    </w:p>
    <w:p w:rsidR="00000000" w:rsidDel="00000000" w:rsidP="00000000" w:rsidRDefault="00000000" w:rsidRPr="00000000">
      <w:pPr>
        <w:contextualSpacing w:val="0"/>
        <w:rPr>
          <w:sz w:val="20"/>
          <w:szCs w:val="20"/>
          <w:u w:val="single"/>
          <w:vertAlign w:val="baseline"/>
        </w:rPr>
      </w:pPr>
      <w:r w:rsidDel="00000000" w:rsidR="00000000" w:rsidRPr="00000000">
        <w:rPr>
          <w:rtl w:val="0"/>
        </w:rPr>
      </w:r>
    </w:p>
    <w:p w:rsidR="00000000" w:rsidDel="00000000" w:rsidP="00000000" w:rsidRDefault="00000000" w:rsidRPr="00000000">
      <w:pPr>
        <w:contextualSpacing w:val="0"/>
        <w:rPr>
          <w:sz w:val="20"/>
          <w:szCs w:val="20"/>
          <w:u w:val="single"/>
          <w:vertAlign w:val="baseline"/>
        </w:rPr>
      </w:pPr>
      <w:r w:rsidDel="00000000" w:rsidR="00000000" w:rsidRPr="00000000">
        <w:rPr>
          <w:rtl w:val="0"/>
        </w:rPr>
      </w:r>
    </w:p>
    <w:p w:rsidR="00000000" w:rsidDel="00000000" w:rsidP="00000000" w:rsidRDefault="00000000" w:rsidRPr="00000000">
      <w:pPr>
        <w:contextualSpacing w:val="0"/>
        <w:rPr>
          <w:b w:val="0"/>
          <w:sz w:val="20"/>
          <w:szCs w:val="20"/>
          <w:vertAlign w:val="baseline"/>
        </w:rPr>
      </w:pPr>
      <w:r w:rsidDel="00000000" w:rsidR="00000000" w:rsidRPr="00000000">
        <w:rPr>
          <w:b w:val="1"/>
          <w:sz w:val="20"/>
          <w:szCs w:val="20"/>
          <w:vertAlign w:val="baseline"/>
          <w:rtl w:val="0"/>
        </w:rPr>
        <w:t xml:space="preserve">Results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Crab community and population characteristics</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Five crab species were captured in pitfall traps during this study.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w:t>
      </w:r>
      <w:r w:rsidDel="00000000" w:rsidR="00000000" w:rsidRPr="00000000">
        <w:rPr>
          <w:i w:val="1"/>
          <w:sz w:val="20"/>
          <w:szCs w:val="20"/>
          <w:vertAlign w:val="baseline"/>
          <w:rtl w:val="0"/>
        </w:rPr>
        <w:t xml:space="preserve">pugnax</w:t>
      </w:r>
      <w:r w:rsidDel="00000000" w:rsidR="00000000" w:rsidRPr="00000000">
        <w:rPr>
          <w:sz w:val="20"/>
          <w:szCs w:val="20"/>
          <w:vertAlign w:val="baseline"/>
          <w:rtl w:val="0"/>
        </w:rPr>
        <w:t xml:space="preserve"> was by far the most abundant species (318 captured; 64.5% of all crabs), followed by </w:t>
      </w:r>
      <w:r w:rsidDel="00000000" w:rsidR="00000000" w:rsidRPr="00000000">
        <w:rPr>
          <w:i w:val="1"/>
          <w:sz w:val="20"/>
          <w:szCs w:val="20"/>
          <w:vertAlign w:val="baseline"/>
          <w:rtl w:val="0"/>
        </w:rPr>
        <w:t xml:space="preserve">C. meanas</w:t>
      </w:r>
      <w:r w:rsidDel="00000000" w:rsidR="00000000" w:rsidRPr="00000000">
        <w:rPr>
          <w:sz w:val="20"/>
          <w:szCs w:val="20"/>
          <w:vertAlign w:val="baseline"/>
          <w:rtl w:val="0"/>
        </w:rPr>
        <w:t xml:space="preserve"> (146; 29.6%), </w:t>
      </w:r>
      <w:r w:rsidDel="00000000" w:rsidR="00000000" w:rsidRPr="00000000">
        <w:rPr>
          <w:i w:val="1"/>
          <w:sz w:val="20"/>
          <w:szCs w:val="20"/>
          <w:vertAlign w:val="baseline"/>
          <w:rtl w:val="0"/>
        </w:rPr>
        <w:t xml:space="preserve">S. reticulatum</w:t>
      </w:r>
      <w:r w:rsidDel="00000000" w:rsidR="00000000" w:rsidRPr="00000000">
        <w:rPr>
          <w:sz w:val="20"/>
          <w:szCs w:val="20"/>
          <w:vertAlign w:val="baseline"/>
          <w:rtl w:val="0"/>
        </w:rPr>
        <w:t xml:space="preserve"> (27; 5.5%), one sand fiddler crab </w:t>
      </w:r>
      <w:r w:rsidDel="00000000" w:rsidR="00000000" w:rsidRPr="00000000">
        <w:rPr>
          <w:i w:val="1"/>
          <w:sz w:val="20"/>
          <w:szCs w:val="20"/>
          <w:vertAlign w:val="baseline"/>
          <w:rtl w:val="0"/>
        </w:rPr>
        <w:t xml:space="preserve">Uca pugilator</w:t>
      </w:r>
      <w:r w:rsidDel="00000000" w:rsidR="00000000" w:rsidRPr="00000000">
        <w:rPr>
          <w:sz w:val="20"/>
          <w:szCs w:val="20"/>
          <w:vertAlign w:val="baseline"/>
          <w:rtl w:val="0"/>
        </w:rPr>
        <w:t xml:space="preserve"> (0.2%), and one unidentified mud crab (family Xanthidae; 0.2%).  Hereafter, the two fiddler crab species will be pooled and referred to as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Nearly all captured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were less than 2-cm wide (carapace width) and averaged 1.45 cm overall;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were slightly larger and averaged 2.10 cm (Fig. 2).  </w:t>
      </w:r>
      <w:r w:rsidDel="00000000" w:rsidR="00000000" w:rsidRPr="00000000">
        <w:rPr>
          <w:i w:val="1"/>
          <w:sz w:val="20"/>
          <w:szCs w:val="20"/>
          <w:vertAlign w:val="baseline"/>
          <w:rtl w:val="0"/>
        </w:rPr>
        <w:t xml:space="preserve">Carcinus</w:t>
      </w:r>
      <w:r w:rsidDel="00000000" w:rsidR="00000000" w:rsidRPr="00000000">
        <w:rPr>
          <w:sz w:val="20"/>
          <w:szCs w:val="20"/>
          <w:vertAlign w:val="baseline"/>
          <w:rtl w:val="0"/>
        </w:rPr>
        <w:t xml:space="preserve"> exhibited a bimodal size distribution with a sharp peak in juveniles that were less than 1-cm wide (mostly from one pitfall sample) and another peak of adults ranging from 3.5 to 5.0-cm wide.  Mean crab burrow densities ranged from 0 to 257 m</w:t>
      </w:r>
      <w:r w:rsidDel="00000000" w:rsidR="00000000" w:rsidRPr="00000000">
        <w:rPr>
          <w:sz w:val="20"/>
          <w:szCs w:val="20"/>
          <w:vertAlign w:val="superscript"/>
          <w:rtl w:val="0"/>
        </w:rPr>
        <w:t xml:space="preserve">-2</w:t>
      </w:r>
      <w:r w:rsidDel="00000000" w:rsidR="00000000" w:rsidRPr="00000000">
        <w:rPr>
          <w:sz w:val="20"/>
          <w:szCs w:val="20"/>
          <w:vertAlign w:val="baseline"/>
          <w:rtl w:val="0"/>
        </w:rPr>
        <w:t xml:space="preserve"> at individual plots (overall mean = 42 burrows m</w:t>
      </w:r>
      <w:r w:rsidDel="00000000" w:rsidR="00000000" w:rsidRPr="00000000">
        <w:rPr>
          <w:sz w:val="20"/>
          <w:szCs w:val="20"/>
          <w:vertAlign w:val="superscript"/>
          <w:rtl w:val="0"/>
        </w:rPr>
        <w:t xml:space="preserve">-2</w:t>
      </w:r>
      <w:r w:rsidDel="00000000" w:rsidR="00000000" w:rsidRPr="00000000">
        <w:rPr>
          <w:sz w:val="20"/>
          <w:szCs w:val="20"/>
          <w:vertAlign w:val="baseline"/>
          <w:rtl w:val="0"/>
        </w:rPr>
        <w:t xml:space="preserve">), and burrow diameters ranged from 0.3 to 9.0 cm (mean = 1.3 cm).  Most burrows (87%) were less than 2 cm in diameter (Fig. 2), which is typically the upper size threshold for </w:t>
      </w:r>
      <w:r w:rsidDel="00000000" w:rsidR="00000000" w:rsidRPr="00000000">
        <w:rPr>
          <w:i w:val="1"/>
          <w:sz w:val="20"/>
          <w:szCs w:val="20"/>
          <w:vertAlign w:val="baseline"/>
          <w:rtl w:val="0"/>
        </w:rPr>
        <w:t xml:space="preserve">Uca</w:t>
      </w:r>
      <w:r w:rsidDel="00000000" w:rsidR="00000000" w:rsidRPr="00000000">
        <w:rPr>
          <w:rFonts w:ascii="Gungsuh" w:cs="Gungsuh" w:eastAsia="Gungsuh" w:hAnsi="Gungsuh"/>
          <w:sz w:val="20"/>
          <w:szCs w:val="20"/>
          <w:vertAlign w:val="baseline"/>
          <w:rtl w:val="0"/>
        </w:rPr>
        <w:t xml:space="preserve"> (Bertness et al. 2009); only 7.9% of burrows were ≥ 2.5 cm diameter, the reported minimum threshold for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(Bertness et al. 2009).  </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Variability among marshes and habitats</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Significant differences in all crab indicators were found among marshes, among habitats, and for marsh/habitat interactions (main ANOVA results are summarized in Table 2</w:t>
      </w:r>
      <w:commentRangeStart w:id="7"/>
      <w:r w:rsidDel="00000000" w:rsidR="00000000" w:rsidRPr="00000000">
        <w:rPr>
          <w:sz w:val="20"/>
          <w:szCs w:val="20"/>
          <w:vertAlign w:val="baseline"/>
          <w:rtl w:val="0"/>
        </w:rPr>
        <w:t xml:space="preserve">).  Pairwise comparisons of each crab indicator among marshes show that: 1) burrow densities were higher at BIS and COG compared to PAS, 2)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CPUE was higher in BIS and COG relative to NAG and PAS, 3) </w:t>
      </w:r>
      <w:r w:rsidDel="00000000" w:rsidR="00000000" w:rsidRPr="00000000">
        <w:rPr>
          <w:i w:val="1"/>
          <w:sz w:val="20"/>
          <w:szCs w:val="20"/>
          <w:vertAlign w:val="baseline"/>
          <w:rtl w:val="0"/>
        </w:rPr>
        <w:t xml:space="preserve">Carcinus</w:t>
      </w:r>
      <w:r w:rsidDel="00000000" w:rsidR="00000000" w:rsidRPr="00000000">
        <w:rPr>
          <w:sz w:val="20"/>
          <w:szCs w:val="20"/>
          <w:vertAlign w:val="baseline"/>
          <w:rtl w:val="0"/>
        </w:rPr>
        <w:t xml:space="preserve"> CPUE was higher in BIS relative to all other marshes, and higher in COG and NAG relative to PAS, and 4)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CPUE was higher in PAS relative to BIS and COG and higher in NAG relative to COG (Fig. 3).  Pairwise comparisons among the four different habitats show that: 1) burrow densities were higher in BCB relative to all other habitats and higher in VCB relative to MP and IVA, 2)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CPUE was higher in MP relative to all other habitats, 3) </w:t>
      </w:r>
      <w:r w:rsidDel="00000000" w:rsidR="00000000" w:rsidRPr="00000000">
        <w:rPr>
          <w:i w:val="1"/>
          <w:sz w:val="20"/>
          <w:szCs w:val="20"/>
          <w:vertAlign w:val="baseline"/>
          <w:rtl w:val="0"/>
        </w:rPr>
        <w:t xml:space="preserve">Carcinus</w:t>
      </w:r>
      <w:r w:rsidDel="00000000" w:rsidR="00000000" w:rsidRPr="00000000">
        <w:rPr>
          <w:sz w:val="20"/>
          <w:szCs w:val="20"/>
          <w:vertAlign w:val="baseline"/>
          <w:rtl w:val="0"/>
        </w:rPr>
        <w:t xml:space="preserve"> CPUE was higher in BCB and VCB relative to MP and IVA, and 4)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CPUE was higher in VCB relative to all other habitats and higher in BCB relative to IVA.</w:t>
      </w:r>
      <w:commentRangeEnd w:id="7"/>
      <w:r w:rsidDel="00000000" w:rsidR="00000000" w:rsidRPr="00000000">
        <w:commentReference w:id="7"/>
      </w:r>
      <w:r w:rsidDel="00000000" w:rsidR="00000000" w:rsidRPr="00000000">
        <w:rPr>
          <w:sz w:val="20"/>
          <w:szCs w:val="20"/>
          <w:vertAlign w:val="baseline"/>
          <w:rtl w:val="0"/>
        </w:rPr>
        <w:t xml:space="preserve">  </w:t>
      </w:r>
      <w:commentRangeStart w:id="8"/>
      <w:r w:rsidDel="00000000" w:rsidR="00000000" w:rsidRPr="00000000">
        <w:rPr>
          <w:sz w:val="20"/>
          <w:szCs w:val="20"/>
          <w:vertAlign w:val="baseline"/>
          <w:rtl w:val="0"/>
        </w:rPr>
        <w:t xml:space="preserve">However, the significant interaction term in each ANOVA test indicates that these findings depend on marsh and habitat type.  For example, all of the significant differences in </w:t>
      </w:r>
      <w:r w:rsidDel="00000000" w:rsidR="00000000" w:rsidRPr="00000000">
        <w:rPr>
          <w:i w:val="1"/>
          <w:sz w:val="20"/>
          <w:szCs w:val="20"/>
          <w:vertAlign w:val="baseline"/>
          <w:rtl w:val="0"/>
        </w:rPr>
        <w:t xml:space="preserve">Carcinus </w:t>
      </w:r>
      <w:r w:rsidDel="00000000" w:rsidR="00000000" w:rsidRPr="00000000">
        <w:rPr>
          <w:sz w:val="20"/>
          <w:szCs w:val="20"/>
          <w:vertAlign w:val="baseline"/>
          <w:rtl w:val="0"/>
        </w:rPr>
        <w:t xml:space="preserve">CPUE among marshes were confined only to the creekbank habitats.  Similarly, all of the differences in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CPUE were driven by high values specific to vegetated creekbanks at PAS.  These and other significant interaction results are summarized in Table 3.</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commentRangeStart w:id="9"/>
      <w:r w:rsidDel="00000000" w:rsidR="00000000" w:rsidRPr="00000000">
        <w:rPr>
          <w:sz w:val="20"/>
          <w:szCs w:val="20"/>
          <w:vertAlign w:val="baseline"/>
          <w:rtl w:val="0"/>
        </w:rPr>
        <w:t xml:space="preserve">Crab/environmental correlations within habitats</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Indicators of crab abundance</w:t>
      </w:r>
      <w:ins w:author="Hollister, Jeff" w:id="17" w:date="2017-12-01T14:32:39Z">
        <w:r w:rsidDel="00000000" w:rsidR="00000000" w:rsidRPr="00000000">
          <w:rPr>
            <w:sz w:val="20"/>
            <w:szCs w:val="20"/>
            <w:vertAlign w:val="baseline"/>
            <w:rtl w:val="0"/>
          </w:rPr>
          <w:t xml:space="preserve"> were</w:t>
        </w:r>
      </w:ins>
      <w:r w:rsidDel="00000000" w:rsidR="00000000" w:rsidRPr="00000000">
        <w:rPr>
          <w:sz w:val="20"/>
          <w:szCs w:val="20"/>
          <w:vertAlign w:val="baseline"/>
          <w:rtl w:val="0"/>
        </w:rPr>
        <w:t xml:space="preserve"> correlated with different environmental parameters depending on habitat type.  For example, crab burrow density correlated </w:t>
      </w:r>
      <w:del w:author="Hollister, Jeff" w:id="18" w:date="2017-12-01T14:32:39Z">
        <w:r w:rsidDel="00000000" w:rsidR="00000000" w:rsidRPr="00000000">
          <w:rPr>
            <w:sz w:val="20"/>
            <w:szCs w:val="20"/>
            <w:vertAlign w:val="baseline"/>
            <w:rtl w:val="0"/>
          </w:rPr>
          <w:delText xml:space="preserve">significantly </w:delText>
        </w:r>
      </w:del>
      <w:r w:rsidDel="00000000" w:rsidR="00000000" w:rsidRPr="00000000">
        <w:rPr>
          <w:sz w:val="20"/>
          <w:szCs w:val="20"/>
          <w:vertAlign w:val="baseline"/>
          <w:rtl w:val="0"/>
        </w:rPr>
        <w:t xml:space="preserve">with multiple edaphic indicators on the marsh platform and in the </w:t>
      </w:r>
      <w:r w:rsidDel="00000000" w:rsidR="00000000" w:rsidRPr="00000000">
        <w:rPr>
          <w:i w:val="1"/>
          <w:sz w:val="20"/>
          <w:szCs w:val="20"/>
          <w:vertAlign w:val="baseline"/>
          <w:rtl w:val="0"/>
        </w:rPr>
        <w:t xml:space="preserve">Iva</w:t>
      </w:r>
      <w:r w:rsidDel="00000000" w:rsidR="00000000" w:rsidRPr="00000000">
        <w:rPr>
          <w:sz w:val="20"/>
          <w:szCs w:val="20"/>
          <w:vertAlign w:val="baseline"/>
          <w:rtl w:val="0"/>
        </w:rPr>
        <w:t xml:space="preserve"> zone </w:t>
      </w:r>
      <w:commentRangeStart w:id="10"/>
      <w:r w:rsidDel="00000000" w:rsidR="00000000" w:rsidRPr="00000000">
        <w:rPr>
          <w:sz w:val="20"/>
          <w:szCs w:val="20"/>
          <w:vertAlign w:val="baseline"/>
          <w:rtl w:val="0"/>
        </w:rPr>
        <w:t xml:space="preserve">(Table 4</w:t>
      </w:r>
      <w:commentRangeEnd w:id="10"/>
      <w:r w:rsidDel="00000000" w:rsidR="00000000" w:rsidRPr="00000000">
        <w:commentReference w:id="10"/>
      </w:r>
      <w:r w:rsidDel="00000000" w:rsidR="00000000" w:rsidRPr="00000000">
        <w:rPr>
          <w:sz w:val="20"/>
          <w:szCs w:val="20"/>
          <w:vertAlign w:val="baseline"/>
          <w:rtl w:val="0"/>
        </w:rPr>
        <w:t xml:space="preserve">).  In general, more burrows were found where soil bulk density and shear strength were high, and where percent organic content and percent moisture were low.  Burrow density </w:t>
      </w:r>
      <w:del w:author="Hollister, Jeff" w:id="19" w:date="2017-12-01T14:32:39Z">
        <w:r w:rsidDel="00000000" w:rsidR="00000000" w:rsidRPr="00000000">
          <w:rPr>
            <w:sz w:val="20"/>
            <w:szCs w:val="20"/>
            <w:vertAlign w:val="baseline"/>
            <w:rtl w:val="0"/>
          </w:rPr>
          <w:delText xml:space="preserve">did not </w:delText>
        </w:r>
      </w:del>
      <w:r w:rsidDel="00000000" w:rsidR="00000000" w:rsidRPr="00000000">
        <w:rPr>
          <w:sz w:val="20"/>
          <w:szCs w:val="20"/>
          <w:vertAlign w:val="baseline"/>
          <w:rtl w:val="0"/>
        </w:rPr>
        <w:t xml:space="preserve">correlate</w:t>
      </w:r>
      <w:ins w:author="Hollister, Jeff" w:id="20" w:date="2017-12-01T14:32:39Z">
        <w:r w:rsidDel="00000000" w:rsidR="00000000" w:rsidRPr="00000000">
          <w:rPr>
            <w:sz w:val="20"/>
            <w:szCs w:val="20"/>
            <w:vertAlign w:val="baseline"/>
            <w:rtl w:val="0"/>
          </w:rPr>
          <w:t xml:space="preserve">d weakly</w:t>
        </w:r>
      </w:ins>
      <w:r w:rsidDel="00000000" w:rsidR="00000000" w:rsidRPr="00000000">
        <w:rPr>
          <w:sz w:val="20"/>
          <w:szCs w:val="20"/>
          <w:vertAlign w:val="baseline"/>
          <w:rtl w:val="0"/>
        </w:rPr>
        <w:t xml:space="preserve"> with </w:t>
      </w:r>
      <w:del w:author="Hollister, Jeff" w:id="21" w:date="2017-12-01T14:32:39Z">
        <w:r w:rsidDel="00000000" w:rsidR="00000000" w:rsidRPr="00000000">
          <w:rPr>
            <w:sz w:val="20"/>
            <w:szCs w:val="20"/>
            <w:vertAlign w:val="baseline"/>
            <w:rtl w:val="0"/>
          </w:rPr>
          <w:delText xml:space="preserve">any </w:delText>
        </w:r>
      </w:del>
      <w:ins w:author="Hollister, Jeff" w:id="21" w:date="2017-12-01T14:32:39Z">
        <w:r w:rsidDel="00000000" w:rsidR="00000000" w:rsidRPr="00000000">
          <w:rPr>
            <w:sz w:val="20"/>
            <w:szCs w:val="20"/>
            <w:vertAlign w:val="baseline"/>
            <w:rtl w:val="0"/>
          </w:rPr>
          <w:t xml:space="preserve">the </w:t>
        </w:r>
      </w:ins>
      <w:r w:rsidDel="00000000" w:rsidR="00000000" w:rsidRPr="00000000">
        <w:rPr>
          <w:sz w:val="20"/>
          <w:szCs w:val="20"/>
          <w:vertAlign w:val="baseline"/>
          <w:rtl w:val="0"/>
        </w:rPr>
        <w:t xml:space="preserve">vegetation parameters on the marsh platform, but </w:t>
      </w:r>
      <w:del w:author="Hollister, Jeff" w:id="22" w:date="2017-12-01T14:32:39Z">
        <w:r w:rsidDel="00000000" w:rsidR="00000000" w:rsidRPr="00000000">
          <w:rPr>
            <w:sz w:val="20"/>
            <w:szCs w:val="20"/>
            <w:vertAlign w:val="baseline"/>
            <w:rtl w:val="0"/>
          </w:rPr>
          <w:delText xml:space="preserve">significant </w:delText>
        </w:r>
      </w:del>
      <w:ins w:author="Hollister, Jeff" w:id="22" w:date="2017-12-01T14:32:39Z">
        <w:r w:rsidDel="00000000" w:rsidR="00000000" w:rsidRPr="00000000">
          <w:rPr>
            <w:sz w:val="20"/>
            <w:szCs w:val="20"/>
            <w:vertAlign w:val="baseline"/>
            <w:rtl w:val="0"/>
          </w:rPr>
          <w:t xml:space="preserve">stronger </w:t>
        </w:r>
      </w:ins>
      <w:r w:rsidDel="00000000" w:rsidR="00000000" w:rsidRPr="00000000">
        <w:rPr>
          <w:sz w:val="20"/>
          <w:szCs w:val="20"/>
          <w:vertAlign w:val="baseline"/>
          <w:rtl w:val="0"/>
        </w:rPr>
        <w:t xml:space="preserve">negative correlations were found with </w:t>
      </w:r>
      <w:r w:rsidDel="00000000" w:rsidR="00000000" w:rsidRPr="00000000">
        <w:rPr>
          <w:i w:val="1"/>
          <w:sz w:val="20"/>
          <w:szCs w:val="20"/>
          <w:vertAlign w:val="baseline"/>
          <w:rtl w:val="0"/>
        </w:rPr>
        <w:t xml:space="preserve">S. alterniflora</w:t>
      </w:r>
      <w:r w:rsidDel="00000000" w:rsidR="00000000" w:rsidRPr="00000000">
        <w:rPr>
          <w:sz w:val="20"/>
          <w:szCs w:val="20"/>
          <w:vertAlign w:val="baseline"/>
          <w:rtl w:val="0"/>
        </w:rPr>
        <w:t xml:space="preserve"> cover in vegetated creekbanks and </w:t>
      </w:r>
      <w:r w:rsidDel="00000000" w:rsidR="00000000" w:rsidRPr="00000000">
        <w:rPr>
          <w:i w:val="1"/>
          <w:sz w:val="20"/>
          <w:szCs w:val="20"/>
          <w:vertAlign w:val="baseline"/>
          <w:rtl w:val="0"/>
        </w:rPr>
        <w:t xml:space="preserve">J. gerardii</w:t>
      </w:r>
      <w:r w:rsidDel="00000000" w:rsidR="00000000" w:rsidRPr="00000000">
        <w:rPr>
          <w:sz w:val="20"/>
          <w:szCs w:val="20"/>
          <w:vertAlign w:val="baseline"/>
          <w:rtl w:val="0"/>
        </w:rPr>
        <w:t xml:space="preserve"> height in the </w:t>
      </w:r>
      <w:r w:rsidDel="00000000" w:rsidR="00000000" w:rsidRPr="00000000">
        <w:rPr>
          <w:i w:val="1"/>
          <w:sz w:val="20"/>
          <w:szCs w:val="20"/>
          <w:vertAlign w:val="baseline"/>
          <w:rtl w:val="0"/>
        </w:rPr>
        <w:t xml:space="preserve">Iva</w:t>
      </w:r>
      <w:r w:rsidDel="00000000" w:rsidR="00000000" w:rsidRPr="00000000">
        <w:rPr>
          <w:sz w:val="20"/>
          <w:szCs w:val="20"/>
          <w:vertAlign w:val="baseline"/>
          <w:rtl w:val="0"/>
        </w:rPr>
        <w:t xml:space="preserve"> zone.  Burrows also significantly correlated with elevation – positively in bare creekbanks and negatively on the marsh platform.  </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CPUE did </w:t>
      </w:r>
      <w:del w:author="Hollister, Jeff" w:id="23" w:date="2017-12-01T14:32:39Z">
        <w:r w:rsidDel="00000000" w:rsidR="00000000" w:rsidRPr="00000000">
          <w:rPr>
            <w:sz w:val="20"/>
            <w:szCs w:val="20"/>
            <w:vertAlign w:val="baseline"/>
            <w:rtl w:val="0"/>
          </w:rPr>
          <w:delText xml:space="preserve">not </w:delText>
        </w:r>
      </w:del>
      <w:r w:rsidDel="00000000" w:rsidR="00000000" w:rsidRPr="00000000">
        <w:rPr>
          <w:sz w:val="20"/>
          <w:szCs w:val="20"/>
          <w:vertAlign w:val="baseline"/>
          <w:rtl w:val="0"/>
        </w:rPr>
        <w:t xml:space="preserve">correlate</w:t>
      </w:r>
      <w:ins w:author="Hollister, Jeff" w:id="24" w:date="2017-12-01T14:32:39Z">
        <w:r w:rsidDel="00000000" w:rsidR="00000000" w:rsidRPr="00000000">
          <w:rPr>
            <w:sz w:val="20"/>
            <w:szCs w:val="20"/>
            <w:vertAlign w:val="baseline"/>
            <w:rtl w:val="0"/>
          </w:rPr>
          <w:t xml:space="preserve">d weakly</w:t>
        </w:r>
      </w:ins>
      <w:r w:rsidDel="00000000" w:rsidR="00000000" w:rsidRPr="00000000">
        <w:rPr>
          <w:sz w:val="20"/>
          <w:szCs w:val="20"/>
          <w:vertAlign w:val="baseline"/>
          <w:rtl w:val="0"/>
        </w:rPr>
        <w:t xml:space="preserve"> with </w:t>
      </w:r>
      <w:del w:author="Hollister, Jeff" w:id="25" w:date="2017-12-01T14:32:39Z">
        <w:r w:rsidDel="00000000" w:rsidR="00000000" w:rsidRPr="00000000">
          <w:rPr>
            <w:sz w:val="20"/>
            <w:szCs w:val="20"/>
            <w:vertAlign w:val="baseline"/>
            <w:rtl w:val="0"/>
          </w:rPr>
          <w:delText xml:space="preserve">any</w:delText>
        </w:r>
      </w:del>
      <w:r w:rsidDel="00000000" w:rsidR="00000000" w:rsidRPr="00000000">
        <w:rPr>
          <w:sz w:val="20"/>
          <w:szCs w:val="20"/>
          <w:vertAlign w:val="baseline"/>
          <w:rtl w:val="0"/>
        </w:rPr>
        <w:t xml:space="preserve"> environmental parameters in </w:t>
      </w:r>
      <w:del w:author="Hollister, Jeff" w:id="26" w:date="2017-12-01T14:32:39Z">
        <w:r w:rsidDel="00000000" w:rsidR="00000000" w:rsidRPr="00000000">
          <w:rPr>
            <w:sz w:val="20"/>
            <w:szCs w:val="20"/>
            <w:vertAlign w:val="baseline"/>
            <w:rtl w:val="0"/>
          </w:rPr>
          <w:delText xml:space="preserve">either </w:delText>
        </w:r>
      </w:del>
      <w:ins w:author="Hollister, Jeff" w:id="26" w:date="2017-12-01T14:32:39Z">
        <w:r w:rsidDel="00000000" w:rsidR="00000000" w:rsidRPr="00000000">
          <w:rPr>
            <w:sz w:val="20"/>
            <w:szCs w:val="20"/>
            <w:vertAlign w:val="baseline"/>
            <w:rtl w:val="0"/>
          </w:rPr>
          <w:t xml:space="preserve">the </w:t>
        </w:r>
      </w:ins>
      <w:r w:rsidDel="00000000" w:rsidR="00000000" w:rsidRPr="00000000">
        <w:rPr>
          <w:sz w:val="20"/>
          <w:szCs w:val="20"/>
          <w:vertAlign w:val="baseline"/>
          <w:rtl w:val="0"/>
        </w:rPr>
        <w:t xml:space="preserve">creekbank habitat</w:t>
      </w:r>
      <w:ins w:author="Hollister, Jeff" w:id="27" w:date="2017-12-01T14:32:39Z">
        <w:r w:rsidDel="00000000" w:rsidR="00000000" w:rsidRPr="00000000">
          <w:rPr>
            <w:sz w:val="20"/>
            <w:szCs w:val="20"/>
            <w:vertAlign w:val="baseline"/>
            <w:rtl w:val="0"/>
          </w:rPr>
          <w:t xml:space="preserve">s</w:t>
        </w:r>
      </w:ins>
      <w:r w:rsidDel="00000000" w:rsidR="00000000" w:rsidRPr="00000000">
        <w:rPr>
          <w:sz w:val="20"/>
          <w:szCs w:val="20"/>
          <w:vertAlign w:val="baseline"/>
          <w:rtl w:val="0"/>
        </w:rPr>
        <w:t xml:space="preserve"> (</w:t>
      </w:r>
      <w:commentRangeStart w:id="11"/>
      <w:r w:rsidDel="00000000" w:rsidR="00000000" w:rsidRPr="00000000">
        <w:rPr>
          <w:sz w:val="20"/>
          <w:szCs w:val="20"/>
          <w:vertAlign w:val="baseline"/>
          <w:rtl w:val="0"/>
        </w:rPr>
        <w:t xml:space="preserve">Table 4</w:t>
      </w:r>
      <w:commentRangeEnd w:id="11"/>
      <w:r w:rsidDel="00000000" w:rsidR="00000000" w:rsidRPr="00000000">
        <w:commentReference w:id="11"/>
      </w:r>
      <w:r w:rsidDel="00000000" w:rsidR="00000000" w:rsidRPr="00000000">
        <w:rPr>
          <w:sz w:val="20"/>
          <w:szCs w:val="20"/>
          <w:vertAlign w:val="baseline"/>
          <w:rtl w:val="0"/>
        </w:rPr>
        <w:t xml:space="preserve">).  However, there were </w:t>
      </w:r>
      <w:del w:author="Hollister, Jeff" w:id="28" w:date="2017-12-01T14:32:39Z">
        <w:r w:rsidDel="00000000" w:rsidR="00000000" w:rsidRPr="00000000">
          <w:rPr>
            <w:sz w:val="20"/>
            <w:szCs w:val="20"/>
            <w:vertAlign w:val="baseline"/>
            <w:rtl w:val="0"/>
          </w:rPr>
          <w:delText xml:space="preserve">significant </w:delText>
        </w:r>
      </w:del>
      <w:ins w:author="Hollister, Jeff" w:id="28" w:date="2017-12-01T14:32:39Z">
        <w:r w:rsidDel="00000000" w:rsidR="00000000" w:rsidRPr="00000000">
          <w:rPr>
            <w:sz w:val="20"/>
            <w:szCs w:val="20"/>
            <w:vertAlign w:val="baseline"/>
            <w:rtl w:val="0"/>
          </w:rPr>
          <w:t xml:space="preserve">stronger </w:t>
        </w:r>
      </w:ins>
      <w:r w:rsidDel="00000000" w:rsidR="00000000" w:rsidRPr="00000000">
        <w:rPr>
          <w:sz w:val="20"/>
          <w:szCs w:val="20"/>
          <w:vertAlign w:val="baseline"/>
          <w:rtl w:val="0"/>
        </w:rPr>
        <w:t xml:space="preserve">relationships on the marsh platform;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CPUE correlated negatively with </w:t>
      </w:r>
      <w:r w:rsidDel="00000000" w:rsidR="00000000" w:rsidRPr="00000000">
        <w:rPr>
          <w:i w:val="1"/>
          <w:sz w:val="20"/>
          <w:szCs w:val="20"/>
          <w:vertAlign w:val="baseline"/>
          <w:rtl w:val="0"/>
        </w:rPr>
        <w:t xml:space="preserve">S. patens</w:t>
      </w:r>
      <w:r w:rsidDel="00000000" w:rsidR="00000000" w:rsidRPr="00000000">
        <w:rPr>
          <w:sz w:val="20"/>
          <w:szCs w:val="20"/>
          <w:vertAlign w:val="baseline"/>
          <w:rtl w:val="0"/>
        </w:rPr>
        <w:t xml:space="preserve"> cover and height (it also tended to correlate positively with </w:t>
      </w:r>
      <w:r w:rsidDel="00000000" w:rsidR="00000000" w:rsidRPr="00000000">
        <w:rPr>
          <w:i w:val="1"/>
          <w:sz w:val="20"/>
          <w:szCs w:val="20"/>
          <w:vertAlign w:val="baseline"/>
          <w:rtl w:val="0"/>
        </w:rPr>
        <w:t xml:space="preserve">S. alterniflora</w:t>
      </w:r>
      <w:r w:rsidDel="00000000" w:rsidR="00000000" w:rsidRPr="00000000">
        <w:rPr>
          <w:sz w:val="20"/>
          <w:szCs w:val="20"/>
          <w:vertAlign w:val="baseline"/>
          <w:rtl w:val="0"/>
        </w:rPr>
        <w:t xml:space="preserve"> cover; coefficient = 0.43; p = 0.06), demonstrating a negative association with dense, tall </w:t>
      </w:r>
      <w:r w:rsidDel="00000000" w:rsidR="00000000" w:rsidRPr="00000000">
        <w:rPr>
          <w:i w:val="1"/>
          <w:sz w:val="20"/>
          <w:szCs w:val="20"/>
          <w:vertAlign w:val="baseline"/>
          <w:rtl w:val="0"/>
        </w:rPr>
        <w:t xml:space="preserve">S. patens</w:t>
      </w:r>
      <w:r w:rsidDel="00000000" w:rsidR="00000000" w:rsidRPr="00000000">
        <w:rPr>
          <w:sz w:val="20"/>
          <w:szCs w:val="20"/>
          <w:vertAlign w:val="baseline"/>
          <w:rtl w:val="0"/>
        </w:rPr>
        <w:t xml:space="preserve"> in favor of short-form </w:t>
      </w:r>
      <w:r w:rsidDel="00000000" w:rsidR="00000000" w:rsidRPr="00000000">
        <w:rPr>
          <w:i w:val="1"/>
          <w:sz w:val="20"/>
          <w:szCs w:val="20"/>
          <w:vertAlign w:val="baseline"/>
          <w:rtl w:val="0"/>
        </w:rPr>
        <w:t xml:space="preserve">S. alterniflora</w:t>
      </w:r>
      <w:r w:rsidDel="00000000" w:rsidR="00000000" w:rsidRPr="00000000">
        <w:rPr>
          <w:sz w:val="20"/>
          <w:szCs w:val="20"/>
          <w:vertAlign w:val="baseline"/>
          <w:rtl w:val="0"/>
        </w:rPr>
        <w:t xml:space="preserve">.  In the </w:t>
      </w:r>
      <w:r w:rsidDel="00000000" w:rsidR="00000000" w:rsidRPr="00000000">
        <w:rPr>
          <w:i w:val="1"/>
          <w:sz w:val="20"/>
          <w:szCs w:val="20"/>
          <w:vertAlign w:val="baseline"/>
          <w:rtl w:val="0"/>
        </w:rPr>
        <w:t xml:space="preserve">Iva</w:t>
      </w:r>
      <w:r w:rsidDel="00000000" w:rsidR="00000000" w:rsidRPr="00000000">
        <w:rPr>
          <w:sz w:val="20"/>
          <w:szCs w:val="20"/>
          <w:vertAlign w:val="baseline"/>
          <w:rtl w:val="0"/>
        </w:rPr>
        <w:t xml:space="preserve"> zone, a negative correlation was found with elevation.  Finally,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CPUE was </w:t>
      </w:r>
      <w:del w:author="Hollister, Jeff" w:id="29" w:date="2017-12-01T14:32:39Z">
        <w:r w:rsidDel="00000000" w:rsidR="00000000" w:rsidRPr="00000000">
          <w:rPr>
            <w:sz w:val="20"/>
            <w:szCs w:val="20"/>
            <w:vertAlign w:val="baseline"/>
            <w:rtl w:val="0"/>
          </w:rPr>
          <w:delText xml:space="preserve">significantly and </w:delText>
        </w:r>
      </w:del>
      <w:r w:rsidDel="00000000" w:rsidR="00000000" w:rsidRPr="00000000">
        <w:rPr>
          <w:sz w:val="20"/>
          <w:szCs w:val="20"/>
          <w:vertAlign w:val="baseline"/>
          <w:rtl w:val="0"/>
        </w:rPr>
        <w:t xml:space="preserve">positively correlated with soil shear strength on the marsh platform and in the </w:t>
      </w:r>
      <w:r w:rsidDel="00000000" w:rsidR="00000000" w:rsidRPr="00000000">
        <w:rPr>
          <w:i w:val="1"/>
          <w:sz w:val="20"/>
          <w:szCs w:val="20"/>
          <w:vertAlign w:val="baseline"/>
          <w:rtl w:val="0"/>
        </w:rPr>
        <w:t xml:space="preserve">Iva</w:t>
      </w:r>
      <w:r w:rsidDel="00000000" w:rsidR="00000000" w:rsidRPr="00000000">
        <w:rPr>
          <w:sz w:val="20"/>
          <w:szCs w:val="20"/>
          <w:vertAlign w:val="baseline"/>
          <w:rtl w:val="0"/>
        </w:rPr>
        <w:t xml:space="preserve"> zone.  </w:t>
      </w:r>
      <w:r w:rsidDel="00000000" w:rsidR="00000000" w:rsidRPr="00000000">
        <w:rPr>
          <w:i w:val="1"/>
          <w:sz w:val="20"/>
          <w:szCs w:val="20"/>
          <w:vertAlign w:val="baseline"/>
          <w:rtl w:val="0"/>
        </w:rPr>
        <w:t xml:space="preserve">Carcinus</w:t>
      </w:r>
      <w:r w:rsidDel="00000000" w:rsidR="00000000" w:rsidRPr="00000000">
        <w:rPr>
          <w:sz w:val="20"/>
          <w:szCs w:val="20"/>
          <w:vertAlign w:val="baseline"/>
          <w:rtl w:val="0"/>
        </w:rPr>
        <w:t xml:space="preserve"> CPUE also was not </w:t>
      </w:r>
      <w:ins w:author="Hollister, Jeff" w:id="30" w:date="2017-12-01T14:32:39Z">
        <w:r w:rsidDel="00000000" w:rsidR="00000000" w:rsidRPr="00000000">
          <w:rPr>
            <w:sz w:val="20"/>
            <w:szCs w:val="20"/>
            <w:vertAlign w:val="baseline"/>
            <w:rtl w:val="0"/>
          </w:rPr>
          <w:t xml:space="preserve">strongly </w:t>
        </w:r>
      </w:ins>
      <w:r w:rsidDel="00000000" w:rsidR="00000000" w:rsidRPr="00000000">
        <w:rPr>
          <w:sz w:val="20"/>
          <w:szCs w:val="20"/>
          <w:vertAlign w:val="baseline"/>
          <w:rtl w:val="0"/>
        </w:rPr>
        <w:t xml:space="preserve">correlated with any environmental parameter in either creekbank habitat (Table 4).  However, it</w:t>
      </w:r>
      <w:r w:rsidDel="00000000" w:rsidR="00000000" w:rsidRPr="00000000">
        <w:rPr>
          <w:i w:val="1"/>
          <w:sz w:val="20"/>
          <w:szCs w:val="20"/>
          <w:vertAlign w:val="baseline"/>
          <w:rtl w:val="0"/>
        </w:rPr>
        <w:t xml:space="preserve"> </w:t>
      </w:r>
      <w:r w:rsidDel="00000000" w:rsidR="00000000" w:rsidRPr="00000000">
        <w:rPr>
          <w:sz w:val="20"/>
          <w:szCs w:val="20"/>
          <w:vertAlign w:val="baseline"/>
          <w:rtl w:val="0"/>
        </w:rPr>
        <w:t xml:space="preserve">was </w:t>
      </w:r>
      <w:del w:author="Hollister, Jeff" w:id="31" w:date="2017-12-01T14:32:39Z">
        <w:r w:rsidDel="00000000" w:rsidR="00000000" w:rsidRPr="00000000">
          <w:rPr>
            <w:sz w:val="20"/>
            <w:szCs w:val="20"/>
            <w:vertAlign w:val="baseline"/>
            <w:rtl w:val="0"/>
          </w:rPr>
          <w:delText xml:space="preserve">significantly and </w:delText>
        </w:r>
      </w:del>
      <w:r w:rsidDel="00000000" w:rsidR="00000000" w:rsidRPr="00000000">
        <w:rPr>
          <w:sz w:val="20"/>
          <w:szCs w:val="20"/>
          <w:vertAlign w:val="baseline"/>
          <w:rtl w:val="0"/>
        </w:rPr>
        <w:t xml:space="preserve">positively related to soil bulk density and negatively related to elevation, soil percent moisture, and soil percent organic content on the marsh platform, showing that </w:t>
      </w:r>
      <w:r w:rsidDel="00000000" w:rsidR="00000000" w:rsidRPr="00000000">
        <w:rPr>
          <w:i w:val="1"/>
          <w:sz w:val="20"/>
          <w:szCs w:val="20"/>
          <w:vertAlign w:val="baseline"/>
          <w:rtl w:val="0"/>
        </w:rPr>
        <w:t xml:space="preserve">Carcinus</w:t>
      </w:r>
      <w:r w:rsidDel="00000000" w:rsidR="00000000" w:rsidRPr="00000000">
        <w:rPr>
          <w:sz w:val="20"/>
          <w:szCs w:val="20"/>
          <w:vertAlign w:val="baseline"/>
          <w:rtl w:val="0"/>
        </w:rPr>
        <w:t xml:space="preserve"> is most common in low-elevation areas with relatively dry, compact, mineral soils when on the marsh platform.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CPUE </w:t>
      </w:r>
      <w:ins w:author="Hollister, Jeff" w:id="32" w:date="2017-12-01T14:32:39Z">
        <w:r w:rsidDel="00000000" w:rsidR="00000000" w:rsidRPr="00000000">
          <w:rPr>
            <w:sz w:val="20"/>
            <w:szCs w:val="20"/>
            <w:vertAlign w:val="baseline"/>
            <w:rtl w:val="0"/>
          </w:rPr>
          <w:t xml:space="preserve">was weakly </w:t>
        </w:r>
      </w:ins>
      <w:del w:author="Hollister, Jeff" w:id="32" w:date="2017-12-01T14:32:39Z">
        <w:r w:rsidDel="00000000" w:rsidR="00000000" w:rsidRPr="00000000">
          <w:rPr>
            <w:sz w:val="20"/>
            <w:szCs w:val="20"/>
            <w:vertAlign w:val="baseline"/>
            <w:rtl w:val="0"/>
          </w:rPr>
          <w:delText xml:space="preserve">significantly </w:delText>
        </w:r>
      </w:del>
      <w:r w:rsidDel="00000000" w:rsidR="00000000" w:rsidRPr="00000000">
        <w:rPr>
          <w:sz w:val="20"/>
          <w:szCs w:val="20"/>
          <w:vertAlign w:val="baseline"/>
          <w:rtl w:val="0"/>
        </w:rPr>
        <w:t xml:space="preserve">correlated with only </w:t>
      </w:r>
      <w:del w:author="Hollister, Jeff" w:id="33" w:date="2017-12-01T14:32:39Z">
        <w:r w:rsidDel="00000000" w:rsidR="00000000" w:rsidRPr="00000000">
          <w:rPr>
            <w:sz w:val="20"/>
            <w:szCs w:val="20"/>
            <w:vertAlign w:val="baseline"/>
            <w:rtl w:val="0"/>
          </w:rPr>
          <w:delText xml:space="preserve">1 of 13</w:delText>
        </w:r>
      </w:del>
      <w:ins w:author="Hollister, Jeff" w:id="33" w:date="2017-12-01T14:32:39Z">
        <w:r w:rsidDel="00000000" w:rsidR="00000000" w:rsidRPr="00000000">
          <w:rPr>
            <w:sz w:val="20"/>
            <w:szCs w:val="20"/>
            <w:vertAlign w:val="baseline"/>
            <w:rtl w:val="0"/>
          </w:rPr>
          <w:t xml:space="preserve">most of the</w:t>
        </w:r>
      </w:ins>
      <w:r w:rsidDel="00000000" w:rsidR="00000000" w:rsidRPr="00000000">
        <w:rPr>
          <w:sz w:val="20"/>
          <w:szCs w:val="20"/>
          <w:vertAlign w:val="baseline"/>
          <w:rtl w:val="0"/>
        </w:rPr>
        <w:t xml:space="preserve"> environmental parameters tested in creekbank habitats; a positive correlation was found between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CPUE and soil bulk density in bare creekbanks.</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In addition to correlations, we derived elevation range distributions for each crab species.  These data reveal a gradient in crab distribution across elevation, with no crabs found at highest elevations, followed in order by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and </w:t>
      </w:r>
      <w:r w:rsidDel="00000000" w:rsidR="00000000" w:rsidRPr="00000000">
        <w:rPr>
          <w:i w:val="1"/>
          <w:sz w:val="20"/>
          <w:szCs w:val="20"/>
          <w:vertAlign w:val="baseline"/>
          <w:rtl w:val="0"/>
        </w:rPr>
        <w:t xml:space="preserve">Carcinus</w:t>
      </w:r>
      <w:r w:rsidDel="00000000" w:rsidR="00000000" w:rsidRPr="00000000">
        <w:rPr>
          <w:sz w:val="20"/>
          <w:szCs w:val="20"/>
          <w:vertAlign w:val="baseline"/>
          <w:rtl w:val="0"/>
        </w:rPr>
        <w:t xml:space="preserve"> as elevation declines (Fig. 4).</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Temporal trends</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Burrow density increased </w:t>
      </w:r>
      <w:del w:author="Hollister, Jeff" w:id="34" w:date="2017-12-01T14:32:39Z">
        <w:r w:rsidDel="00000000" w:rsidR="00000000" w:rsidRPr="00000000">
          <w:rPr>
            <w:sz w:val="20"/>
            <w:szCs w:val="20"/>
            <w:vertAlign w:val="baseline"/>
            <w:rtl w:val="0"/>
          </w:rPr>
          <w:delText xml:space="preserve">significantly </w:delText>
        </w:r>
      </w:del>
      <w:r w:rsidDel="00000000" w:rsidR="00000000" w:rsidRPr="00000000">
        <w:rPr>
          <w:sz w:val="20"/>
          <w:szCs w:val="20"/>
          <w:vertAlign w:val="baseline"/>
          <w:rtl w:val="0"/>
        </w:rPr>
        <w:t xml:space="preserve">over time in creekbanks </w:t>
      </w:r>
      <w:commentRangeStart w:id="12"/>
      <w:r w:rsidDel="00000000" w:rsidR="00000000" w:rsidRPr="00000000">
        <w:rPr>
          <w:sz w:val="20"/>
          <w:szCs w:val="20"/>
          <w:vertAlign w:val="baseline"/>
          <w:rtl w:val="0"/>
        </w:rPr>
        <w:t xml:space="preserve">(t=-2.91; p=0.017) </w:t>
      </w:r>
      <w:commentRangeEnd w:id="12"/>
      <w:r w:rsidDel="00000000" w:rsidR="00000000" w:rsidRPr="00000000">
        <w:commentReference w:id="12"/>
      </w:r>
      <w:r w:rsidDel="00000000" w:rsidR="00000000" w:rsidRPr="00000000">
        <w:rPr>
          <w:sz w:val="20"/>
          <w:szCs w:val="20"/>
          <w:vertAlign w:val="baseline"/>
          <w:rtl w:val="0"/>
        </w:rPr>
        <w:t xml:space="preserve">but not on the marsh platform </w:t>
      </w:r>
      <w:commentRangeStart w:id="13"/>
      <w:r w:rsidDel="00000000" w:rsidR="00000000" w:rsidRPr="00000000">
        <w:rPr>
          <w:sz w:val="20"/>
          <w:szCs w:val="20"/>
          <w:vertAlign w:val="baseline"/>
          <w:rtl w:val="0"/>
        </w:rPr>
        <w:t xml:space="preserve">(t=-0.696; p=0.504)</w:t>
      </w:r>
      <w:commentRangeEnd w:id="13"/>
      <w:r w:rsidDel="00000000" w:rsidR="00000000" w:rsidRPr="00000000">
        <w:commentReference w:id="13"/>
      </w:r>
      <w:r w:rsidDel="00000000" w:rsidR="00000000" w:rsidRPr="00000000">
        <w:rPr>
          <w:sz w:val="20"/>
          <w:szCs w:val="20"/>
          <w:vertAlign w:val="baseline"/>
          <w:rtl w:val="0"/>
        </w:rPr>
        <w:t xml:space="preserve">.  However, when averaged across both habitat types, burrow densities were approximately six times higher in 2016 compared to 1998 (Fig. 5).  Based on NBNERR transect sampling, bare creekbanks have been increasing linearly in COG since appearing in 2012 (R</w:t>
      </w:r>
      <w:r w:rsidDel="00000000" w:rsidR="00000000" w:rsidRPr="00000000">
        <w:rPr>
          <w:sz w:val="20"/>
          <w:szCs w:val="20"/>
          <w:vertAlign w:val="superscript"/>
          <w:rtl w:val="0"/>
        </w:rPr>
        <w:t xml:space="preserve">2</w:t>
      </w:r>
      <w:r w:rsidDel="00000000" w:rsidR="00000000" w:rsidRPr="00000000">
        <w:rPr>
          <w:sz w:val="20"/>
          <w:szCs w:val="20"/>
          <w:vertAlign w:val="baseline"/>
          <w:rtl w:val="0"/>
        </w:rPr>
        <w:t xml:space="preserve">=0.96; p=0.02), and trending higher since appearing in NAG in 2013 (R</w:t>
      </w:r>
      <w:r w:rsidDel="00000000" w:rsidR="00000000" w:rsidRPr="00000000">
        <w:rPr>
          <w:sz w:val="20"/>
          <w:szCs w:val="20"/>
          <w:vertAlign w:val="superscript"/>
          <w:rtl w:val="0"/>
        </w:rPr>
        <w:t xml:space="preserve">2</w:t>
      </w:r>
      <w:r w:rsidDel="00000000" w:rsidR="00000000" w:rsidRPr="00000000">
        <w:rPr>
          <w:sz w:val="20"/>
          <w:szCs w:val="20"/>
          <w:vertAlign w:val="baseline"/>
          <w:rtl w:val="0"/>
        </w:rPr>
        <w:t xml:space="preserve">=0.83; p=0.09).  Recreational fishing effort decreased between 2004 and 2014, and this decrease was consistent for all major crustacean-eating sport fish (R</w:t>
      </w:r>
      <w:r w:rsidDel="00000000" w:rsidR="00000000" w:rsidRPr="00000000">
        <w:rPr>
          <w:sz w:val="20"/>
          <w:szCs w:val="20"/>
          <w:vertAlign w:val="superscript"/>
          <w:rtl w:val="0"/>
        </w:rPr>
        <w:t xml:space="preserve">2</w:t>
      </w:r>
      <w:r w:rsidDel="00000000" w:rsidR="00000000" w:rsidRPr="00000000">
        <w:rPr>
          <w:sz w:val="20"/>
          <w:szCs w:val="20"/>
          <w:vertAlign w:val="baseline"/>
          <w:rtl w:val="0"/>
        </w:rPr>
        <w:t xml:space="preserve">=0.43; p=0.03), and for the marsh-associated striped bass only (R</w:t>
      </w:r>
      <w:r w:rsidDel="00000000" w:rsidR="00000000" w:rsidRPr="00000000">
        <w:rPr>
          <w:sz w:val="20"/>
          <w:szCs w:val="20"/>
          <w:vertAlign w:val="superscript"/>
          <w:rtl w:val="0"/>
        </w:rPr>
        <w:t xml:space="preserve">2</w:t>
      </w:r>
      <w:r w:rsidDel="00000000" w:rsidR="00000000" w:rsidRPr="00000000">
        <w:rPr>
          <w:sz w:val="20"/>
          <w:szCs w:val="20"/>
          <w:vertAlign w:val="baseline"/>
          <w:rtl w:val="0"/>
        </w:rPr>
        <w:t xml:space="preserve">=0.58; p&lt;0.01).  The declines in fishing pressure coincide with steady to increasing stock numbers for all of these same fish species in Narragansett Bay (Olszewski 2017).  Conversely, wading bird abundance has declined in RI since 1998 (R</w:t>
      </w:r>
      <w:r w:rsidDel="00000000" w:rsidR="00000000" w:rsidRPr="00000000">
        <w:rPr>
          <w:sz w:val="20"/>
          <w:szCs w:val="20"/>
          <w:vertAlign w:val="superscript"/>
          <w:rtl w:val="0"/>
        </w:rPr>
        <w:t xml:space="preserve">2</w:t>
      </w:r>
      <w:r w:rsidDel="00000000" w:rsidR="00000000" w:rsidRPr="00000000">
        <w:rPr>
          <w:sz w:val="20"/>
          <w:szCs w:val="20"/>
          <w:vertAlign w:val="baseline"/>
          <w:rtl w:val="0"/>
        </w:rPr>
        <w:t xml:space="preserve">=0.57; p&lt;0.001 for all wading bird species; R</w:t>
      </w:r>
      <w:r w:rsidDel="00000000" w:rsidR="00000000" w:rsidRPr="00000000">
        <w:rPr>
          <w:sz w:val="20"/>
          <w:szCs w:val="20"/>
          <w:vertAlign w:val="superscript"/>
          <w:rtl w:val="0"/>
        </w:rPr>
        <w:t xml:space="preserve">2</w:t>
      </w:r>
      <w:r w:rsidDel="00000000" w:rsidR="00000000" w:rsidRPr="00000000">
        <w:rPr>
          <w:sz w:val="20"/>
          <w:szCs w:val="20"/>
          <w:vertAlign w:val="baseline"/>
          <w:rtl w:val="0"/>
        </w:rPr>
        <w:t xml:space="preserve">=0.44; p=0.003 for Glossy Ibis and Black-crowned Night Heron only), and osprey abundance has increased significantly since 1998 (R</w:t>
      </w:r>
      <w:r w:rsidDel="00000000" w:rsidR="00000000" w:rsidRPr="00000000">
        <w:rPr>
          <w:sz w:val="20"/>
          <w:szCs w:val="20"/>
          <w:vertAlign w:val="superscript"/>
          <w:rtl w:val="0"/>
        </w:rPr>
        <w:t xml:space="preserve">2</w:t>
      </w:r>
      <w:r w:rsidDel="00000000" w:rsidR="00000000" w:rsidRPr="00000000">
        <w:rPr>
          <w:sz w:val="20"/>
          <w:szCs w:val="20"/>
          <w:vertAlign w:val="baseline"/>
          <w:rtl w:val="0"/>
        </w:rPr>
        <w:t xml:space="preserve">=0.90; p&lt;0.0001).  For climate-change parameters, annual MHW increased significantly from 1998-2014 (R</w:t>
      </w:r>
      <w:r w:rsidDel="00000000" w:rsidR="00000000" w:rsidRPr="00000000">
        <w:rPr>
          <w:sz w:val="20"/>
          <w:szCs w:val="20"/>
          <w:vertAlign w:val="superscript"/>
          <w:rtl w:val="0"/>
        </w:rPr>
        <w:t xml:space="preserve">2</w:t>
      </w:r>
      <w:r w:rsidDel="00000000" w:rsidR="00000000" w:rsidRPr="00000000">
        <w:rPr>
          <w:sz w:val="20"/>
          <w:szCs w:val="20"/>
          <w:vertAlign w:val="baseline"/>
          <w:rtl w:val="0"/>
        </w:rPr>
        <w:t xml:space="preserve">=0.29; p=0.03</w:t>
      </w:r>
      <w:commentRangeStart w:id="14"/>
      <w:r w:rsidDel="00000000" w:rsidR="00000000" w:rsidRPr="00000000">
        <w:rPr>
          <w:sz w:val="20"/>
          <w:szCs w:val="20"/>
          <w:vertAlign w:val="baseline"/>
          <w:rtl w:val="0"/>
        </w:rPr>
        <w:t xml:space="preserve">), and no water temperature trends were observed at NAG between 2002 and 2014 (R</w:t>
      </w:r>
      <w:r w:rsidDel="00000000" w:rsidR="00000000" w:rsidRPr="00000000">
        <w:rPr>
          <w:sz w:val="20"/>
          <w:szCs w:val="20"/>
          <w:vertAlign w:val="superscript"/>
          <w:rtl w:val="0"/>
        </w:rPr>
        <w:t xml:space="preserve">2 </w:t>
      </w:r>
      <w:r w:rsidDel="00000000" w:rsidR="00000000" w:rsidRPr="00000000">
        <w:rPr>
          <w:sz w:val="20"/>
          <w:szCs w:val="20"/>
          <w:vertAlign w:val="baseline"/>
          <w:rtl w:val="0"/>
        </w:rPr>
        <w:t xml:space="preserve">= 0.00; p = 0.86).</w:t>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b w:val="0"/>
          <w:sz w:val="20"/>
          <w:szCs w:val="20"/>
          <w:vertAlign w:val="baseline"/>
        </w:rPr>
      </w:pPr>
      <w:r w:rsidDel="00000000" w:rsidR="00000000" w:rsidRPr="00000000">
        <w:rPr>
          <w:b w:val="1"/>
          <w:sz w:val="20"/>
          <w:szCs w:val="20"/>
          <w:vertAlign w:val="baseline"/>
          <w:rtl w:val="0"/>
        </w:rPr>
        <w:t xml:space="preserve">Discussion</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i w:val="0"/>
          <w:sz w:val="20"/>
          <w:szCs w:val="20"/>
          <w:vertAlign w:val="baseline"/>
        </w:rPr>
      </w:pPr>
      <w:r w:rsidDel="00000000" w:rsidR="00000000" w:rsidRPr="00000000">
        <w:rPr>
          <w:sz w:val="20"/>
          <w:szCs w:val="20"/>
          <w:vertAlign w:val="baseline"/>
          <w:rtl w:val="0"/>
        </w:rPr>
        <w:t xml:space="preserve">Our results from four marshes show that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dominates crab communities in RI marshes and that most creekbank burrows (87%) are sized for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w:t>
      </w:r>
      <w:commentRangeStart w:id="15"/>
      <w:r w:rsidDel="00000000" w:rsidR="00000000" w:rsidRPr="00000000">
        <w:rPr>
          <w:sz w:val="20"/>
          <w:szCs w:val="20"/>
          <w:vertAlign w:val="baseline"/>
          <w:rtl w:val="0"/>
        </w:rPr>
        <w:t xml:space="preserve">The significant increase in burrow density over the past ~15 years is not coincident with an increase in recreational fishing pressure; instead it more closely tracks rising sea levels and changing populations of alternate predators</w:t>
      </w:r>
      <w:commentRangeEnd w:id="15"/>
      <w:r w:rsidDel="00000000" w:rsidR="00000000" w:rsidRPr="00000000">
        <w:commentReference w:id="15"/>
      </w:r>
      <w:r w:rsidDel="00000000" w:rsidR="00000000" w:rsidRPr="00000000">
        <w:rPr>
          <w:sz w:val="20"/>
          <w:szCs w:val="20"/>
          <w:vertAlign w:val="baseline"/>
          <w:rtl w:val="0"/>
        </w:rPr>
        <w:t xml:space="preserve">.  Our data also demonstrate strong correlations of crabs with vegetation, elevation, and soil characteristics; because these same environmental factors are known to change with sea-level rise (e.g., shifts from high to low marsh vegetation, loss of elevation capital, wetter soils; Cole Ekberg et al. 2015; Raposa et al. 2017; Watson et al. 2017b), our data</w:t>
      </w:r>
      <w:ins w:author="Hollister, Jeff" w:id="35" w:date="2017-12-01T14:32:39Z">
        <w:r w:rsidDel="00000000" w:rsidR="00000000" w:rsidRPr="00000000">
          <w:rPr>
            <w:sz w:val="20"/>
            <w:szCs w:val="20"/>
            <w:vertAlign w:val="baseline"/>
            <w:rtl w:val="0"/>
          </w:rPr>
          <w:t xml:space="preserve"> and results</w:t>
        </w:r>
      </w:ins>
      <w:r w:rsidDel="00000000" w:rsidR="00000000" w:rsidRPr="00000000">
        <w:rPr>
          <w:sz w:val="20"/>
          <w:szCs w:val="20"/>
          <w:vertAlign w:val="baseline"/>
          <w:rtl w:val="0"/>
        </w:rPr>
        <w:t xml:space="preserve"> can therefore be used to help predict how crab communities will respond as sea-level rise accelerates</w:t>
      </w:r>
      <w:r w:rsidDel="00000000" w:rsidR="00000000" w:rsidRPr="00000000">
        <w:rPr>
          <w:i w:val="1"/>
          <w:sz w:val="20"/>
          <w:szCs w:val="20"/>
          <w:vertAlign w:val="baseline"/>
          <w:rtl w:val="0"/>
        </w:rPr>
        <w:t xml:space="preserve">. </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del w:author="Hollister, Jeff" w:id="36" w:date="2017-12-01T14:32:39Z">
        <w:r w:rsidDel="00000000" w:rsidR="00000000" w:rsidRPr="00000000">
          <w:rPr>
            <w:sz w:val="20"/>
            <w:szCs w:val="20"/>
            <w:vertAlign w:val="baseline"/>
            <w:rtl w:val="0"/>
          </w:rPr>
          <w:delText xml:space="preserve">Spatial </w:delText>
        </w:r>
      </w:del>
      <w:ins w:author="Hollister, Jeff" w:id="36" w:date="2017-12-01T14:32:39Z">
        <w:r w:rsidDel="00000000" w:rsidR="00000000" w:rsidRPr="00000000">
          <w:rPr>
            <w:sz w:val="20"/>
            <w:szCs w:val="20"/>
            <w:vertAlign w:val="baseline"/>
            <w:rtl w:val="0"/>
          </w:rPr>
          <w:t xml:space="preserve">Crab p</w:t>
        </w:r>
      </w:ins>
      <w:del w:author="Hollister, Jeff" w:id="37" w:date="2017-12-01T14:32:39Z">
        <w:r w:rsidDel="00000000" w:rsidR="00000000" w:rsidRPr="00000000">
          <w:rPr>
            <w:sz w:val="20"/>
            <w:szCs w:val="20"/>
            <w:vertAlign w:val="baseline"/>
            <w:rtl w:val="0"/>
          </w:rPr>
          <w:delText xml:space="preserve">p</w:delText>
        </w:r>
      </w:del>
      <w:r w:rsidDel="00000000" w:rsidR="00000000" w:rsidRPr="00000000">
        <w:rPr>
          <w:sz w:val="20"/>
          <w:szCs w:val="20"/>
          <w:vertAlign w:val="baseline"/>
          <w:rtl w:val="0"/>
        </w:rPr>
        <w:t xml:space="preserve">atterns among marshes and habitats</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commentRangeStart w:id="16"/>
      <w:r w:rsidDel="00000000" w:rsidR="00000000" w:rsidRPr="00000000">
        <w:rPr>
          <w:sz w:val="20"/>
          <w:szCs w:val="20"/>
          <w:vertAlign w:val="baseline"/>
          <w:rtl w:val="0"/>
        </w:rPr>
        <w:t xml:space="preserve">All four crab indicators (burrow density, and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w:t>
      </w:r>
      <w:r w:rsidDel="00000000" w:rsidR="00000000" w:rsidRPr="00000000">
        <w:rPr>
          <w:i w:val="1"/>
          <w:sz w:val="20"/>
          <w:szCs w:val="20"/>
          <w:vertAlign w:val="baseline"/>
          <w:rtl w:val="0"/>
        </w:rPr>
        <w:t xml:space="preserve">Carcinus</w:t>
      </w:r>
      <w:r w:rsidDel="00000000" w:rsidR="00000000" w:rsidRPr="00000000">
        <w:rPr>
          <w:sz w:val="20"/>
          <w:szCs w:val="20"/>
          <w:vertAlign w:val="baseline"/>
          <w:rtl w:val="0"/>
        </w:rPr>
        <w:t xml:space="preserve">, and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CPUE) varied significantly among marshes, further demonstrating that crabs and their potential impacts can vary considerably from marsh to marsh even in a relatively small geographic area (Holdredge et al. 2009; Bertness et al. 2014).  </w:t>
      </w:r>
      <w:commentRangeEnd w:id="16"/>
      <w:r w:rsidDel="00000000" w:rsidR="00000000" w:rsidRPr="00000000">
        <w:commentReference w:id="16"/>
      </w:r>
      <w:r w:rsidDel="00000000" w:rsidR="00000000" w:rsidRPr="00000000">
        <w:rPr>
          <w:sz w:val="20"/>
          <w:szCs w:val="20"/>
          <w:vertAlign w:val="baseline"/>
          <w:rtl w:val="0"/>
        </w:rPr>
        <w:t xml:space="preserve">However, for each indicator there was a significant habitat by marsh interaction such that among-marsh differences were all specific to only one or two habitats</w:t>
      </w:r>
      <w:commentRangeStart w:id="17"/>
      <w:r w:rsidDel="00000000" w:rsidR="00000000" w:rsidRPr="00000000">
        <w:rPr>
          <w:sz w:val="20"/>
          <w:szCs w:val="20"/>
          <w:vertAlign w:val="baseline"/>
          <w:rtl w:val="0"/>
        </w:rPr>
        <w:t xml:space="preserve">; for example, the marsh platform and </w:t>
      </w:r>
      <w:r w:rsidDel="00000000" w:rsidR="00000000" w:rsidRPr="00000000">
        <w:rPr>
          <w:i w:val="1"/>
          <w:sz w:val="20"/>
          <w:szCs w:val="20"/>
          <w:vertAlign w:val="baseline"/>
          <w:rtl w:val="0"/>
        </w:rPr>
        <w:t xml:space="preserve">Iva</w:t>
      </w:r>
      <w:r w:rsidDel="00000000" w:rsidR="00000000" w:rsidRPr="00000000">
        <w:rPr>
          <w:sz w:val="20"/>
          <w:szCs w:val="20"/>
          <w:vertAlign w:val="baseline"/>
          <w:rtl w:val="0"/>
        </w:rPr>
        <w:t xml:space="preserve"> zone for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bare and vegetated creekbanks for </w:t>
      </w:r>
      <w:r w:rsidDel="00000000" w:rsidR="00000000" w:rsidRPr="00000000">
        <w:rPr>
          <w:i w:val="1"/>
          <w:sz w:val="20"/>
          <w:szCs w:val="20"/>
          <w:vertAlign w:val="baseline"/>
          <w:rtl w:val="0"/>
        </w:rPr>
        <w:t xml:space="preserve">Carcinus</w:t>
      </w:r>
      <w:r w:rsidDel="00000000" w:rsidR="00000000" w:rsidRPr="00000000">
        <w:rPr>
          <w:sz w:val="20"/>
          <w:szCs w:val="20"/>
          <w:vertAlign w:val="baseline"/>
          <w:rtl w:val="0"/>
        </w:rPr>
        <w:t xml:space="preserve">, and vegetated creekbanks for </w:t>
      </w:r>
      <w:r w:rsidDel="00000000" w:rsidR="00000000" w:rsidRPr="00000000">
        <w:rPr>
          <w:i w:val="1"/>
          <w:sz w:val="20"/>
          <w:szCs w:val="20"/>
          <w:vertAlign w:val="baseline"/>
          <w:rtl w:val="0"/>
        </w:rPr>
        <w:t xml:space="preserve">Sesarma</w:t>
      </w:r>
      <w:commentRangeEnd w:id="17"/>
      <w:r w:rsidDel="00000000" w:rsidR="00000000" w:rsidRPr="00000000">
        <w:commentReference w:id="17"/>
      </w:r>
      <w:r w:rsidDel="00000000" w:rsidR="00000000" w:rsidRPr="00000000">
        <w:rPr>
          <w:sz w:val="20"/>
          <w:szCs w:val="20"/>
          <w:vertAlign w:val="baseline"/>
          <w:rtl w:val="0"/>
        </w:rPr>
        <w:t xml:space="preserve">.  </w:t>
      </w:r>
      <w:commentRangeStart w:id="18"/>
      <w:r w:rsidDel="00000000" w:rsidR="00000000" w:rsidRPr="00000000">
        <w:rPr>
          <w:sz w:val="20"/>
          <w:szCs w:val="20"/>
          <w:vertAlign w:val="baseline"/>
          <w:rtl w:val="0"/>
        </w:rPr>
        <w:t xml:space="preserve">Any future examination of crab impacts to southern New England marshes would therefore require samples taken from multiple marshes and habitats; results derived from only one habitat type or one marsh may be misleading.  </w:t>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commentRangeStart w:id="19"/>
      <w:r w:rsidDel="00000000" w:rsidR="00000000" w:rsidRPr="00000000">
        <w:rPr>
          <w:sz w:val="20"/>
          <w:szCs w:val="20"/>
          <w:vertAlign w:val="baseline"/>
          <w:rtl w:val="0"/>
        </w:rPr>
        <w:t xml:space="preserve">The distribution and relative abundance of crabs also varied significantly among habitats in our study.  </w:t>
      </w:r>
      <w:commentRangeEnd w:id="19"/>
      <w:r w:rsidDel="00000000" w:rsidR="00000000" w:rsidRPr="00000000">
        <w:commentReference w:id="19"/>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and </w:t>
      </w:r>
      <w:r w:rsidDel="00000000" w:rsidR="00000000" w:rsidRPr="00000000">
        <w:rPr>
          <w:i w:val="1"/>
          <w:sz w:val="20"/>
          <w:szCs w:val="20"/>
          <w:vertAlign w:val="baseline"/>
          <w:rtl w:val="0"/>
        </w:rPr>
        <w:t xml:space="preserve">Carcinus</w:t>
      </w:r>
      <w:r w:rsidDel="00000000" w:rsidR="00000000" w:rsidRPr="00000000">
        <w:rPr>
          <w:sz w:val="20"/>
          <w:szCs w:val="20"/>
          <w:vertAlign w:val="baseline"/>
          <w:rtl w:val="0"/>
        </w:rPr>
        <w:t xml:space="preserve"> were concentrated in low-elevation creekbank habitats, but</w:t>
      </w:r>
      <w:r w:rsidDel="00000000" w:rsidR="00000000" w:rsidRPr="00000000">
        <w:rPr>
          <w:i w:val="1"/>
          <w:sz w:val="20"/>
          <w:szCs w:val="20"/>
          <w:vertAlign w:val="baseline"/>
          <w:rtl w:val="0"/>
        </w:rPr>
        <w:t xml:space="preserve"> Uca</w:t>
      </w:r>
      <w:r w:rsidDel="00000000" w:rsidR="00000000" w:rsidRPr="00000000">
        <w:rPr>
          <w:sz w:val="20"/>
          <w:szCs w:val="20"/>
          <w:vertAlign w:val="baseline"/>
          <w:rtl w:val="0"/>
        </w:rPr>
        <w:t xml:space="preserve"> was found in the entire range of marsh habitats from bare creekbanks up through the </w:t>
      </w:r>
      <w:r w:rsidDel="00000000" w:rsidR="00000000" w:rsidRPr="00000000">
        <w:rPr>
          <w:i w:val="1"/>
          <w:sz w:val="20"/>
          <w:szCs w:val="20"/>
          <w:vertAlign w:val="baseline"/>
          <w:rtl w:val="0"/>
        </w:rPr>
        <w:t xml:space="preserve">Iva</w:t>
      </w:r>
      <w:r w:rsidDel="00000000" w:rsidR="00000000" w:rsidRPr="00000000">
        <w:rPr>
          <w:sz w:val="20"/>
          <w:szCs w:val="20"/>
          <w:vertAlign w:val="baseline"/>
          <w:rtl w:val="0"/>
        </w:rPr>
        <w:t xml:space="preserve"> zone.  This is consistent with the findings of Luk and Zajak (2013), who documented a within-marsh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range expansion and attributed it as a response to sea-level rise, and with Vu et al. (2017), who found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concentrated within creek heads and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common throughout the marsh.  In our study,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CPUE was actually highest on the marsh platform.  This was surprising given that burrow density (most of which were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burrows) was highest along creekbanks, and that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was consistently observed in very high densities on bare creekbanks throughout the study (Raposa and McKinney personal observation).  This disconnect may be due in part to our choice of pitfall traps as sampling gear.  In terrestrial habitats, pitfall traps can be highly biased and catch data can vary depending on many factors (Topping and Sunderland 1992, and references therein).  Pitfall traps have not been fully evaluated in salt marshes, but we suspect that data can be affected by factors such as the presence of predators in traps (i.e., </w:t>
      </w:r>
      <w:r w:rsidDel="00000000" w:rsidR="00000000" w:rsidRPr="00000000">
        <w:rPr>
          <w:i w:val="1"/>
          <w:sz w:val="20"/>
          <w:szCs w:val="20"/>
          <w:vertAlign w:val="baseline"/>
          <w:rtl w:val="0"/>
        </w:rPr>
        <w:t xml:space="preserve">Carcinus</w:t>
      </w:r>
      <w:r w:rsidDel="00000000" w:rsidR="00000000" w:rsidRPr="00000000">
        <w:rPr>
          <w:sz w:val="20"/>
          <w:szCs w:val="20"/>
          <w:vertAlign w:val="baseline"/>
          <w:rtl w:val="0"/>
        </w:rPr>
        <w:t xml:space="preserve"> in creekbanks) and the lack of trap drainage in waterlogged soils that may facilitate crab escape.  In general, care should be taken when interpreting results from any study that relies on data collected only from pitfall traps, at least until the effectiveness of this sampling gear is further evaluated in salt marshes.  Regardless, our results unambiguously demonstrate that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currently utilizes a wide range of marsh habitats that includes high elevation areas in the </w:t>
      </w:r>
      <w:r w:rsidDel="00000000" w:rsidR="00000000" w:rsidRPr="00000000">
        <w:rPr>
          <w:i w:val="1"/>
          <w:sz w:val="20"/>
          <w:szCs w:val="20"/>
          <w:vertAlign w:val="baseline"/>
          <w:rtl w:val="0"/>
        </w:rPr>
        <w:t xml:space="preserve">Iva</w:t>
      </w:r>
      <w:r w:rsidDel="00000000" w:rsidR="00000000" w:rsidRPr="00000000">
        <w:rPr>
          <w:sz w:val="20"/>
          <w:szCs w:val="20"/>
          <w:vertAlign w:val="baseline"/>
          <w:rtl w:val="0"/>
        </w:rPr>
        <w:t xml:space="preserve"> zone.</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Similar to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crab burrows were also found in all habitats in our study.  Burrow density was higher in bare creekbanks compared to all other habitats, and trended lower while moving away from creekbanks towards the upland/marsh edge.  In bare creekbanks, burrow density averaged </w:t>
      </w:r>
      <w:commentRangeStart w:id="20"/>
      <w:r w:rsidDel="00000000" w:rsidR="00000000" w:rsidRPr="00000000">
        <w:rPr>
          <w:sz w:val="20"/>
          <w:szCs w:val="20"/>
          <w:vertAlign w:val="baseline"/>
          <w:rtl w:val="0"/>
        </w:rPr>
        <w:t xml:space="preserve">103</w:t>
      </w:r>
      <w:commentRangeEnd w:id="20"/>
      <w:r w:rsidDel="00000000" w:rsidR="00000000" w:rsidRPr="00000000">
        <w:commentReference w:id="20"/>
      </w:r>
      <w:r w:rsidDel="00000000" w:rsidR="00000000" w:rsidRPr="00000000">
        <w:rPr>
          <w:sz w:val="20"/>
          <w:szCs w:val="20"/>
          <w:vertAlign w:val="baseline"/>
          <w:rtl w:val="0"/>
        </w:rPr>
        <w:t xml:space="preserve"> m</w:t>
      </w:r>
      <w:r w:rsidDel="00000000" w:rsidR="00000000" w:rsidRPr="00000000">
        <w:rPr>
          <w:sz w:val="20"/>
          <w:szCs w:val="20"/>
          <w:vertAlign w:val="superscript"/>
          <w:rtl w:val="0"/>
        </w:rPr>
        <w:t xml:space="preserve">-2</w:t>
      </w:r>
      <w:r w:rsidDel="00000000" w:rsidR="00000000" w:rsidRPr="00000000">
        <w:rPr>
          <w:sz w:val="20"/>
          <w:szCs w:val="20"/>
          <w:vertAlign w:val="baseline"/>
          <w:rtl w:val="0"/>
        </w:rPr>
        <w:t xml:space="preserve"> and peaked above 250 m</w:t>
      </w:r>
      <w:r w:rsidDel="00000000" w:rsidR="00000000" w:rsidRPr="00000000">
        <w:rPr>
          <w:sz w:val="20"/>
          <w:szCs w:val="20"/>
          <w:vertAlign w:val="superscript"/>
          <w:rtl w:val="0"/>
        </w:rPr>
        <w:t xml:space="preserve">-2</w:t>
      </w:r>
      <w:r w:rsidDel="00000000" w:rsidR="00000000" w:rsidRPr="00000000">
        <w:rPr>
          <w:sz w:val="20"/>
          <w:szCs w:val="20"/>
          <w:vertAlign w:val="baseline"/>
          <w:rtl w:val="0"/>
        </w:rPr>
        <w:t xml:space="preserve">.  These very high densities result in “Swiss-cheese” creekbanks that are similar in appearance to other marshes in the region that are heavily impacted by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(Schultz et al. 2016).  With our data it is not possible to determine whether dense creekbank crab burrows preceded creekbank vegetation loss or vice versa, but other studies demonstrate a negative impact on marsh vegetation from dense crab burrowing (Wilson et al. 2012).  Even if crab burrowing is not the direct cause of creekbank vegetation loss in RI marshes, dense burrow networks are surely accelerating the rate of bank undercutting and erosion.</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Correlations with environmental parameters</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The distribution and abundance of crabs in RI salt marshes was affected by multiple environmental parameters whose relative influence varied by species and habitat.  By far most of the strongest correlations were between crab indicators and edaphic conditions (1</w:t>
      </w:r>
      <w:ins w:author="Jeffrey Hollister" w:id="38" w:date="2017-12-01T15:12:48Z">
        <w:r w:rsidDel="00000000" w:rsidR="00000000" w:rsidRPr="00000000">
          <w:rPr>
            <w:sz w:val="20"/>
            <w:szCs w:val="20"/>
            <w:rtl w:val="0"/>
            <w:rPrChange w:author="Jeffrey Hollister" w:id="39" w:date="2017-12-01T15:12:48Z">
              <w:rPr>
                <w:sz w:val="20"/>
                <w:szCs w:val="20"/>
                <w:vertAlign w:val="baseline"/>
              </w:rPr>
            </w:rPrChange>
          </w:rPr>
          <w:t xml:space="preserve">2 of the 14 correlations greater than absolute value of 0.5)</w:t>
        </w:r>
      </w:ins>
      <w:del w:author="Jeffrey Hollister" w:id="38" w:date="2017-12-01T15:12:48Z">
        <w:r w:rsidDel="00000000" w:rsidR="00000000" w:rsidRPr="00000000">
          <w:rPr>
            <w:sz w:val="20"/>
            <w:szCs w:val="20"/>
            <w:vertAlign w:val="baseline"/>
            <w:rtl w:val="0"/>
          </w:rPr>
          <w:delText xml:space="preserve">4 of 22 significant correlations</w:delText>
        </w:r>
      </w:del>
      <w:r w:rsidDel="00000000" w:rsidR="00000000" w:rsidRPr="00000000">
        <w:rPr>
          <w:sz w:val="20"/>
          <w:szCs w:val="20"/>
          <w:vertAlign w:val="baseline"/>
          <w:rtl w:val="0"/>
        </w:rPr>
        <w:t xml:space="preserve">).  This is consistent with other studies that demonstrate a strong effect of soil condition and strength on crabs and burrowing (e.g., Bertness and Miller 1984; Jaramillo 1988).  In general, crabs tend to burrow in soils of intermediate strength; soils that are too weak are less able to support burrow walls, and those that are too firm inhibit burrowing (Bertness and Miller 1984).  However, in our study all four crab indicators were positively correlated with high soil shear strength and/or high bulk density in at least one habitat type.  We interpret these findings as a sign that soils in our study marshes have generally weakened (e.g., from habitat shifts and waterlogging; Wigand et al. 2014; Cole Ekberg et al. 2015) to the point where crabs and burrows are now concentrated in areas where soil strength remains relatively high.  Additionally, the common occurrence of crab burrows in sandier soils in our marshes may be attributed to drowning soils at low elevations being too waterlogged for successful burrow construction.</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commentRangeStart w:id="21"/>
      <w:r w:rsidDel="00000000" w:rsidR="00000000" w:rsidRPr="00000000">
        <w:rPr>
          <w:sz w:val="20"/>
          <w:szCs w:val="20"/>
          <w:vertAlign w:val="baseline"/>
          <w:rtl w:val="0"/>
        </w:rPr>
        <w:t xml:space="preserve">There were surprisingly few </w:t>
      </w:r>
      <w:ins w:author="Jeffrey Hollister" w:id="40" w:date="2017-12-01T15:15:03Z">
        <w:r w:rsidDel="00000000" w:rsidR="00000000" w:rsidRPr="00000000">
          <w:rPr>
            <w:sz w:val="20"/>
            <w:szCs w:val="20"/>
            <w:vertAlign w:val="baseline"/>
            <w:rtl w:val="0"/>
          </w:rPr>
          <w:t xml:space="preserve">strong </w:t>
        </w:r>
      </w:ins>
      <w:r w:rsidDel="00000000" w:rsidR="00000000" w:rsidRPr="00000000">
        <w:rPr>
          <w:sz w:val="20"/>
          <w:szCs w:val="20"/>
          <w:vertAlign w:val="baseline"/>
          <w:rtl w:val="0"/>
        </w:rPr>
        <w:t xml:space="preserve">correlations between crabs and vegetation within each habitat zone.  Notable exceptions were the increase in burrow density with decreasing vegetation cover along creekbanks, and decreasing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CPUE with increasing </w:t>
      </w:r>
      <w:r w:rsidDel="00000000" w:rsidR="00000000" w:rsidRPr="00000000">
        <w:rPr>
          <w:i w:val="1"/>
          <w:sz w:val="20"/>
          <w:szCs w:val="20"/>
          <w:vertAlign w:val="baseline"/>
          <w:rtl w:val="0"/>
        </w:rPr>
        <w:t xml:space="preserve">S. patens</w:t>
      </w:r>
      <w:r w:rsidDel="00000000" w:rsidR="00000000" w:rsidRPr="00000000">
        <w:rPr>
          <w:sz w:val="20"/>
          <w:szCs w:val="20"/>
          <w:vertAlign w:val="baseline"/>
          <w:rtl w:val="0"/>
        </w:rPr>
        <w:t xml:space="preserve"> cover and height on the marsh platform.  The former is consistent with the higher burrow densities in bare creekbanks compared to vegetated creekbanks described above.  The latter supports previous studies that demonstrate inhibited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activity and abundance in the high marsh due to thick, healthy </w:t>
      </w:r>
      <w:r w:rsidDel="00000000" w:rsidR="00000000" w:rsidRPr="00000000">
        <w:rPr>
          <w:i w:val="1"/>
          <w:sz w:val="20"/>
          <w:szCs w:val="20"/>
          <w:vertAlign w:val="baseline"/>
          <w:rtl w:val="0"/>
        </w:rPr>
        <w:t xml:space="preserve">S. patens</w:t>
      </w:r>
      <w:r w:rsidDel="00000000" w:rsidR="00000000" w:rsidRPr="00000000">
        <w:rPr>
          <w:sz w:val="20"/>
          <w:szCs w:val="20"/>
          <w:vertAlign w:val="baseline"/>
          <w:rtl w:val="0"/>
        </w:rPr>
        <w:t xml:space="preserve"> (Bertness and Miller 1984).  Given that </w:t>
      </w:r>
      <w:r w:rsidDel="00000000" w:rsidR="00000000" w:rsidRPr="00000000">
        <w:rPr>
          <w:i w:val="1"/>
          <w:sz w:val="20"/>
          <w:szCs w:val="20"/>
          <w:vertAlign w:val="baseline"/>
          <w:rtl w:val="0"/>
        </w:rPr>
        <w:t xml:space="preserve">S. patens</w:t>
      </w:r>
      <w:r w:rsidDel="00000000" w:rsidR="00000000" w:rsidRPr="00000000">
        <w:rPr>
          <w:sz w:val="20"/>
          <w:szCs w:val="20"/>
          <w:vertAlign w:val="baseline"/>
          <w:rtl w:val="0"/>
        </w:rPr>
        <w:t xml:space="preserve"> is in rapid decline in many RI marshes due to sea-level rise (Watson et al. 2016; Raposa et al. 2017), we hypothesize that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populations will benefit if rates of RI marsh elevation gain continue to lag behind sea-level rise (Raposa et al. 2016).  Elevation was also a minor correlate of crab burrow density and CPUE, at least at the within-habitat scale, but two relationships suggest upper and lower elevation bounds for crabs in marshes.  The positive correlation between burrow density and elevation in bare creekbanks suggests that creekbanks lose their capacity to support burrows and crabs with declining elevation.  Likewise, the negative correlation between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CPUE and elevation in the </w:t>
      </w:r>
      <w:r w:rsidDel="00000000" w:rsidR="00000000" w:rsidRPr="00000000">
        <w:rPr>
          <w:i w:val="1"/>
          <w:sz w:val="20"/>
          <w:szCs w:val="20"/>
          <w:vertAlign w:val="baseline"/>
          <w:rtl w:val="0"/>
        </w:rPr>
        <w:t xml:space="preserve">Iva</w:t>
      </w:r>
      <w:r w:rsidDel="00000000" w:rsidR="00000000" w:rsidRPr="00000000">
        <w:rPr>
          <w:sz w:val="20"/>
          <w:szCs w:val="20"/>
          <w:vertAlign w:val="baseline"/>
          <w:rtl w:val="0"/>
        </w:rPr>
        <w:t xml:space="preserve"> zone suggests that there is an ultimate high-elevation threshold for this species in marshes.  </w:t>
      </w:r>
      <w:commentRangeEnd w:id="21"/>
      <w:r w:rsidDel="00000000" w:rsidR="00000000" w:rsidRPr="00000000">
        <w:commentReference w:id="21"/>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commentRangeStart w:id="22"/>
      <w:r w:rsidDel="00000000" w:rsidR="00000000" w:rsidRPr="00000000">
        <w:rPr>
          <w:sz w:val="20"/>
          <w:szCs w:val="20"/>
          <w:vertAlign w:val="baseline"/>
          <w:rtl w:val="0"/>
        </w:rPr>
        <w:t xml:space="preserve">Ultimately, the </w:t>
      </w:r>
      <w:del w:author="Jeffrey Hollister" w:id="41" w:date="2017-12-01T15:39:13Z">
        <w:r w:rsidDel="00000000" w:rsidR="00000000" w:rsidRPr="00000000">
          <w:rPr>
            <w:sz w:val="20"/>
            <w:szCs w:val="20"/>
            <w:vertAlign w:val="baseline"/>
            <w:rtl w:val="0"/>
          </w:rPr>
          <w:delText xml:space="preserve">spatial </w:delText>
        </w:r>
      </w:del>
      <w:r w:rsidDel="00000000" w:rsidR="00000000" w:rsidRPr="00000000">
        <w:rPr>
          <w:sz w:val="20"/>
          <w:szCs w:val="20"/>
          <w:vertAlign w:val="baseline"/>
          <w:rtl w:val="0"/>
        </w:rPr>
        <w:t xml:space="preserve">relationships between crabs, habitats, and environmental parameters will help inform how crab populations will respond to future sea-level rise.  We predict that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and </w:t>
      </w:r>
      <w:r w:rsidDel="00000000" w:rsidR="00000000" w:rsidRPr="00000000">
        <w:rPr>
          <w:i w:val="1"/>
          <w:sz w:val="20"/>
          <w:szCs w:val="20"/>
          <w:vertAlign w:val="baseline"/>
          <w:rtl w:val="0"/>
        </w:rPr>
        <w:t xml:space="preserve">Carcinus</w:t>
      </w:r>
      <w:r w:rsidDel="00000000" w:rsidR="00000000" w:rsidRPr="00000000">
        <w:rPr>
          <w:sz w:val="20"/>
          <w:szCs w:val="20"/>
          <w:vertAlign w:val="baseline"/>
          <w:rtl w:val="0"/>
        </w:rPr>
        <w:t xml:space="preserve"> will expand into previously inaccessible marsh interiors based on their association with creekbank habitats that are expanding in response to sea-level rise (Watson et al. 2017a).  Our correlation analyses suggest contrasting responses by crabs to varying environmental changes associated with sea-level rise.  For example, the shift from </w:t>
      </w:r>
      <w:r w:rsidDel="00000000" w:rsidR="00000000" w:rsidRPr="00000000">
        <w:rPr>
          <w:i w:val="1"/>
          <w:sz w:val="20"/>
          <w:szCs w:val="20"/>
          <w:vertAlign w:val="baseline"/>
          <w:rtl w:val="0"/>
        </w:rPr>
        <w:t xml:space="preserve">S. patens</w:t>
      </w:r>
      <w:r w:rsidDel="00000000" w:rsidR="00000000" w:rsidRPr="00000000">
        <w:rPr>
          <w:sz w:val="20"/>
          <w:szCs w:val="20"/>
          <w:vertAlign w:val="baseline"/>
          <w:rtl w:val="0"/>
        </w:rPr>
        <w:t xml:space="preserve"> to </w:t>
      </w:r>
      <w:r w:rsidDel="00000000" w:rsidR="00000000" w:rsidRPr="00000000">
        <w:rPr>
          <w:i w:val="1"/>
          <w:sz w:val="20"/>
          <w:szCs w:val="20"/>
          <w:vertAlign w:val="baseline"/>
          <w:rtl w:val="0"/>
        </w:rPr>
        <w:t xml:space="preserve">S. alterniflora</w:t>
      </w:r>
      <w:r w:rsidDel="00000000" w:rsidR="00000000" w:rsidRPr="00000000">
        <w:rPr>
          <w:sz w:val="20"/>
          <w:szCs w:val="20"/>
          <w:vertAlign w:val="baseline"/>
          <w:rtl w:val="0"/>
        </w:rPr>
        <w:t xml:space="preserve"> (Watson et al. 2016; Raposa et al. 2017) should favor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and crab burrowing on the marsh platform, and pioneering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should further expand landward as its upper elevation bound increases with sea-level rise.  In contrast, overall crab burrowing may eventually become inhibited if soils become too weak or waterlogged as marsh inundation progresses.  When combined with the overall species-specific elevation ranges documented in our study (Fig. 4), we further predict that sea-level rise will induce habitat changes that will initially favor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and then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and </w:t>
      </w:r>
      <w:r w:rsidDel="00000000" w:rsidR="00000000" w:rsidRPr="00000000">
        <w:rPr>
          <w:i w:val="1"/>
          <w:sz w:val="20"/>
          <w:szCs w:val="20"/>
          <w:vertAlign w:val="baseline"/>
          <w:rtl w:val="0"/>
        </w:rPr>
        <w:t xml:space="preserve">Carcinus</w:t>
      </w:r>
      <w:r w:rsidDel="00000000" w:rsidR="00000000" w:rsidRPr="00000000">
        <w:rPr>
          <w:sz w:val="20"/>
          <w:szCs w:val="20"/>
          <w:vertAlign w:val="baseline"/>
          <w:rtl w:val="0"/>
        </w:rPr>
        <w:t xml:space="preserve">.</w:t>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commentRangeStart w:id="23"/>
      <w:r w:rsidDel="00000000" w:rsidR="00000000" w:rsidRPr="00000000">
        <w:rPr>
          <w:sz w:val="20"/>
          <w:szCs w:val="20"/>
          <w:vertAlign w:val="baseline"/>
          <w:rtl w:val="0"/>
        </w:rPr>
        <w:t xml:space="preserve">Temporal trends</w:t>
      </w:r>
      <w:commentRangeEnd w:id="23"/>
      <w:r w:rsidDel="00000000" w:rsidR="00000000" w:rsidRPr="00000000">
        <w:commentReference w:id="23"/>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It has been shown that localized recreational overfishing can cause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-induced creekbank vegetation loss in marshes from Long Island to Cape Cod (Coverdale et al. 2013b).  Newer data, however, show that creekbank vegetation loss can also be caused by sea-level rise with no effects from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(Schultz et al. 2016).  In RI, we have documented creekbank dieback in marshes where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is very abundant and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abundance has not changed over time (e.g., Coggeshall Marsh; 2014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and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data from Fig. 3; 2007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data from Holdredge et al. 2009), and in marshes that are distant to boat marinas and have minimal observed recreational fishing (e.g., Nag Marsh).  These inconsistent findings emphasize that, as a first step, additional factors that can potentially affect crab abundance and creekbank vegetation loss need to be identified.  At the mesoscale of Narragansett Bay, results from our trend analyses demonstrate that increases in crab abundance and trends of creekbank vegetation loss actually coincide with a decrease in overall recreational fishing pressure on crab-eating fish.  This is also coincident with good stock status for the species identified in this study, and locally stable to increasing populations in Narragansett Bay.  This negative fishing pressure finding cannot directly translate to the smaller scale of individual marshes, but within this context of an overall Bay-wide decline in fishing, it seems unlikely that fishing intensity has actually increased near marshes coincident with the onset of recent creekbank vegetation loss.  </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Instead, increases in crab abundance and creekbank vegetation loss in Narragansett Bay have coincided with accelerating sea-level rise and recent extreme high water levels (Boon 2012; Goddard et al. 2015).  Sea-level rise has already been linked to intense creekbank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burrowing (Wilson et al. 2012) and intra-marsh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range expansion (Luk and Zajak 2013), and it can directly cause creekbank vegetation loss in the absence of crab impacts (Schultz et al. 2016).  These multiple lines of evidence agree with recent findings from Connecticut (Schultz et al. 2016) and identify sea-level rise as a potential driver of creekbank vegetation loss in RI, either directly through inundation stress or indirectly via enhanced crab abundance and impacts. </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Our trend analyses show that increases in crabs and </w:t>
      </w:r>
      <w:ins w:author="Jeffrey Hollister" w:id="42" w:date="2017-12-01T16:39:25Z">
        <w:r w:rsidDel="00000000" w:rsidR="00000000" w:rsidRPr="00000000">
          <w:rPr>
            <w:sz w:val="20"/>
            <w:szCs w:val="20"/>
            <w:rtl w:val="0"/>
            <w:rPrChange w:author="Jeffrey Hollister" w:id="43" w:date="2017-12-01T16:39:25Z">
              <w:rPr>
                <w:sz w:val="20"/>
                <w:szCs w:val="20"/>
                <w:vertAlign w:val="baseline"/>
              </w:rPr>
            </w:rPrChange>
          </w:rPr>
          <w:t xml:space="preserve">decreases in</w:t>
        </w:r>
      </w:ins>
      <w:r w:rsidDel="00000000" w:rsidR="00000000" w:rsidRPr="00000000">
        <w:rPr>
          <w:sz w:val="20"/>
          <w:szCs w:val="20"/>
          <w:vertAlign w:val="baseline"/>
          <w:rtl w:val="0"/>
        </w:rPr>
        <w:t xml:space="preserve"> vegetation </w:t>
      </w:r>
      <w:del w:author="Jeffrey Hollister" w:id="44" w:date="2017-12-01T16:39:33Z">
        <w:r w:rsidDel="00000000" w:rsidR="00000000" w:rsidRPr="00000000">
          <w:rPr>
            <w:sz w:val="20"/>
            <w:szCs w:val="20"/>
            <w:vertAlign w:val="baseline"/>
            <w:rtl w:val="0"/>
          </w:rPr>
          <w:delText xml:space="preserve">loss</w:delText>
        </w:r>
      </w:del>
      <w:r w:rsidDel="00000000" w:rsidR="00000000" w:rsidRPr="00000000">
        <w:rPr>
          <w:sz w:val="20"/>
          <w:szCs w:val="20"/>
          <w:vertAlign w:val="baseline"/>
          <w:rtl w:val="0"/>
        </w:rPr>
        <w:t xml:space="preserve"> have also coincided with changes in the abundance of direct crab consumers and predators of crab consumers.  Wading birds can feed on marsh crabs (e.g., Grimes et al. 1989), and their abundance has been in steady decline in RI for almost two decades.  However, we suspect that wading bird impacts on crab abundance are minimal because 1) marsh crabs are typically minor components of most wading bird diets, which are instead often overwhelmingly dominated by fish and/or shrimp (e.g., Smith 1997; McCrimmon et al. 2011), and 2) to our knowledge, reports of impacts to marshes from excessive crabs did not occur when wading bird abundance in RI was very low before a gradual recovery began in the 1970s (Ferren and Myers 1998).  Marsh crabs are also consumed by some estuarine fish (e.g., striped bass), which in turn serve as prey for higher-order predators, such as the Osprey.  Osprey abundance has risen steadily in RI over the last four decades, largely due to expansion of human-built platforms and cell-phone towers (Walsh 2013).  Ospreys commonly nest along estuarine shores, often in or near salt marshes, and the occupants of a single osprey nest can consume over five large fish per day (McLean and Byrd 1991).  Individually, these predators may have minimal impacts on crab abundance, but their collective impacts point to the potential importance of top-down predation (potentially including fishing) as a driver of increasing crabs and creekbank vegetation loss that warrants further study.</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We do not discount the effects of localized fishing at some marshes (Coverdale et al. 2013b), but our data combined with new findings (Schultz et al. 2016) suggest a more complex scenario (Fig. 6).  We hypothesize that the recent increases in crab abundance and marsh vegetation loss are the consequence of a combination of bottom-up (sea-level rise) and top-down (predation) factors and that the relative importance of each factor varies across the region and locally among individual marshes.  We also acknowledge that other factors or predators may be important beyond those we focused on here.  Although data are currently lacking, examples include potential changes in predation pressure on larval marsh crabs by planktivorous fish (Morgan 1990), or on adult crabs by mesopredators such as raccoons (Montague 1980; Nomann and Pennings 1998).</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Conclusions and management implications</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Our study provides new insight into the complex relationships between bottom-up and top-down stressors, overabundant crab populations, and ongoing marsh vegetation loss.  Results from our four marshes demonstrate that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remains overwhelmingly dominant in RI marshes and is responding favorably to changing environmental conditions linked to increased inundation and sea-level rise.  We posit that increasing crab populations are not being caused primarily by recreational overfishing; instead, sea-level rise and changing predator populations may play a more important role.  At a minimum, these collective findings call for studies to further examine 1) the cause and effects of overabundant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populations on marshes, and 2) inter-marsh variability in the relative impacts of fishing, sea-level rise, and predation on crab abundance.  We also recommend that ongoing long-term marsh monitoring programs be augmented to include indicators of crab abundance in order to track changes over time.  The factors that drive crab overabundance and marsh vegetation loss are site-specific to some degree.  It follows then that if a marsh is showing signs of degradation over time, managers will need site-specific data in order to select and implement appropriate intervention strategies.  If sea-level rise is the primary driver of increasing crab abundance, managers can choose from multiple strategies aimed at building resilience that are already being evaluated (Wigand et al. 2017); if higher-order predators or localized overfishing is the driver, new management strategies will need to be identified.</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b w:val="0"/>
          <w:sz w:val="20"/>
          <w:szCs w:val="20"/>
          <w:vertAlign w:val="baseline"/>
        </w:rPr>
      </w:pPr>
      <w:r w:rsidDel="00000000" w:rsidR="00000000" w:rsidRPr="00000000">
        <w:rPr>
          <w:b w:val="1"/>
          <w:sz w:val="20"/>
          <w:szCs w:val="20"/>
          <w:vertAlign w:val="baseline"/>
          <w:rtl w:val="0"/>
        </w:rPr>
        <w:t xml:space="preserve">Literature Cited</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Altieri, A.H., Bertness, M.D., Coverdale, T.C., Herrmann, N.C., &amp; Angelini, C. (2012). A trophic cascade triggers collapse of a salt-marsh ecosystem with intensive recreational fishing. </w:t>
      </w:r>
      <w:r w:rsidDel="00000000" w:rsidR="00000000" w:rsidRPr="00000000">
        <w:rPr>
          <w:i w:val="1"/>
          <w:sz w:val="20"/>
          <w:szCs w:val="20"/>
          <w:vertAlign w:val="baseline"/>
          <w:rtl w:val="0"/>
        </w:rPr>
        <w:t xml:space="preserve">Ecology</w:t>
      </w:r>
      <w:r w:rsidDel="00000000" w:rsidR="00000000" w:rsidRPr="00000000">
        <w:rPr>
          <w:sz w:val="20"/>
          <w:szCs w:val="20"/>
          <w:vertAlign w:val="baseline"/>
          <w:rtl w:val="0"/>
        </w:rPr>
        <w:t xml:space="preserve">, 96, 1402-1410.</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ASMFC. (2015a). Atlantic Striped Bass Stock Assessment Update 2015. Washington (DC): ASMFC. A report prepared by the Striped Bass Technical Committee for the Atlantic Striped Bass Management Board. 102 pp.</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ASMFC. (2015b). Tautog Benchmark Stock Assessment and Peer Review Reports. Washington (DC): ASMFC. 283 pp.</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Bertness, M.D. (1985). Fiddler crab regulation of </w:t>
      </w:r>
      <w:r w:rsidDel="00000000" w:rsidR="00000000" w:rsidRPr="00000000">
        <w:rPr>
          <w:i w:val="1"/>
          <w:sz w:val="20"/>
          <w:szCs w:val="20"/>
          <w:vertAlign w:val="baseline"/>
          <w:rtl w:val="0"/>
        </w:rPr>
        <w:t xml:space="preserve">Spartina alterniflora</w:t>
      </w:r>
      <w:r w:rsidDel="00000000" w:rsidR="00000000" w:rsidRPr="00000000">
        <w:rPr>
          <w:sz w:val="20"/>
          <w:szCs w:val="20"/>
          <w:vertAlign w:val="baseline"/>
          <w:rtl w:val="0"/>
        </w:rPr>
        <w:t xml:space="preserve"> production on a New England salt marsh. </w:t>
      </w:r>
      <w:r w:rsidDel="00000000" w:rsidR="00000000" w:rsidRPr="00000000">
        <w:rPr>
          <w:i w:val="1"/>
          <w:sz w:val="20"/>
          <w:szCs w:val="20"/>
          <w:vertAlign w:val="baseline"/>
          <w:rtl w:val="0"/>
        </w:rPr>
        <w:t xml:space="preserve">Ecology</w:t>
      </w:r>
      <w:r w:rsidDel="00000000" w:rsidR="00000000" w:rsidRPr="00000000">
        <w:rPr>
          <w:sz w:val="20"/>
          <w:szCs w:val="20"/>
          <w:vertAlign w:val="baseline"/>
          <w:rtl w:val="0"/>
        </w:rPr>
        <w:t xml:space="preserve">, 66, 1042-1055.</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Bertness, M.D., &amp; Coverdale, T.C. (2013). An invasive species facilitates the recovery of salt marsh ecosystems on Cape Cod. </w:t>
      </w:r>
      <w:r w:rsidDel="00000000" w:rsidR="00000000" w:rsidRPr="00000000">
        <w:rPr>
          <w:i w:val="1"/>
          <w:sz w:val="20"/>
          <w:szCs w:val="20"/>
          <w:vertAlign w:val="baseline"/>
          <w:rtl w:val="0"/>
        </w:rPr>
        <w:t xml:space="preserve">Ecology</w:t>
      </w:r>
      <w:r w:rsidDel="00000000" w:rsidR="00000000" w:rsidRPr="00000000">
        <w:rPr>
          <w:sz w:val="20"/>
          <w:szCs w:val="20"/>
          <w:vertAlign w:val="baseline"/>
          <w:rtl w:val="0"/>
        </w:rPr>
        <w:t xml:space="preserve">, 94, 1937-1943.</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Bertness, M.D., &amp; Miller, T. (1984). The distribution and dynamics of </w:t>
      </w:r>
      <w:r w:rsidDel="00000000" w:rsidR="00000000" w:rsidRPr="00000000">
        <w:rPr>
          <w:i w:val="1"/>
          <w:sz w:val="20"/>
          <w:szCs w:val="20"/>
          <w:vertAlign w:val="baseline"/>
          <w:rtl w:val="0"/>
        </w:rPr>
        <w:t xml:space="preserve">Uca pugnax</w:t>
      </w:r>
      <w:r w:rsidDel="00000000" w:rsidR="00000000" w:rsidRPr="00000000">
        <w:rPr>
          <w:sz w:val="20"/>
          <w:szCs w:val="20"/>
          <w:vertAlign w:val="baseline"/>
          <w:rtl w:val="0"/>
        </w:rPr>
        <w:t xml:space="preserve"> (Smith) burrows in a New England salt marsh. </w:t>
      </w:r>
      <w:r w:rsidDel="00000000" w:rsidR="00000000" w:rsidRPr="00000000">
        <w:rPr>
          <w:i w:val="1"/>
          <w:sz w:val="20"/>
          <w:szCs w:val="20"/>
          <w:vertAlign w:val="baseline"/>
          <w:rtl w:val="0"/>
        </w:rPr>
        <w:t xml:space="preserve">Journal of Experimental Marine Biology and Ecology</w:t>
      </w:r>
      <w:r w:rsidDel="00000000" w:rsidR="00000000" w:rsidRPr="00000000">
        <w:rPr>
          <w:sz w:val="20"/>
          <w:szCs w:val="20"/>
          <w:vertAlign w:val="baseline"/>
          <w:rtl w:val="0"/>
        </w:rPr>
        <w:t xml:space="preserve">, 83, 211-237.</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color w:val="131413"/>
          <w:sz w:val="20"/>
          <w:szCs w:val="20"/>
          <w:vertAlign w:val="baseline"/>
        </w:rPr>
      </w:pPr>
      <w:r w:rsidDel="00000000" w:rsidR="00000000" w:rsidRPr="00000000">
        <w:rPr>
          <w:color w:val="131413"/>
          <w:sz w:val="20"/>
          <w:szCs w:val="20"/>
          <w:vertAlign w:val="baseline"/>
          <w:rtl w:val="0"/>
        </w:rPr>
        <w:t xml:space="preserve">Bertness, M.D., Holdredge, C., &amp; Altieri, A.H. (2009). Substrate mediates consumer control of salt marsh cordgrass on Cape Cod, New England. </w:t>
      </w:r>
      <w:r w:rsidDel="00000000" w:rsidR="00000000" w:rsidRPr="00000000">
        <w:rPr>
          <w:i w:val="1"/>
          <w:color w:val="131413"/>
          <w:sz w:val="20"/>
          <w:szCs w:val="20"/>
          <w:vertAlign w:val="baseline"/>
          <w:rtl w:val="0"/>
        </w:rPr>
        <w:t xml:space="preserve">Ecology</w:t>
      </w:r>
      <w:r w:rsidDel="00000000" w:rsidR="00000000" w:rsidRPr="00000000">
        <w:rPr>
          <w:color w:val="131413"/>
          <w:sz w:val="20"/>
          <w:szCs w:val="20"/>
          <w:vertAlign w:val="baseline"/>
          <w:rtl w:val="0"/>
        </w:rPr>
        <w:t xml:space="preserve">, 90, 2108–2117.</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Bertness, M.D., Brisson, C.P., Bevil, M.C., &amp; Crotty, S.M. (2014). Herbivory drives the spread of salt marsh die-off. </w:t>
      </w:r>
      <w:r w:rsidDel="00000000" w:rsidR="00000000" w:rsidRPr="00000000">
        <w:rPr>
          <w:i w:val="1"/>
          <w:sz w:val="20"/>
          <w:szCs w:val="20"/>
          <w:vertAlign w:val="baseline"/>
          <w:rtl w:val="0"/>
        </w:rPr>
        <w:t xml:space="preserve">PLoS ONE</w:t>
      </w:r>
      <w:r w:rsidDel="00000000" w:rsidR="00000000" w:rsidRPr="00000000">
        <w:rPr>
          <w:sz w:val="20"/>
          <w:szCs w:val="20"/>
          <w:vertAlign w:val="baseline"/>
          <w:rtl w:val="0"/>
        </w:rPr>
        <w:t xml:space="preserve"> 9(3): e92916, doi:10.1371/journal.pone.0092916.</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Bigelow, H.B., &amp; Schroeder, W.C. (1953). Fishes of the Gulf of Maine. </w:t>
      </w:r>
      <w:r w:rsidDel="00000000" w:rsidR="00000000" w:rsidRPr="00000000">
        <w:rPr>
          <w:i w:val="1"/>
          <w:sz w:val="20"/>
          <w:szCs w:val="20"/>
          <w:vertAlign w:val="baseline"/>
          <w:rtl w:val="0"/>
        </w:rPr>
        <w:t xml:space="preserve">U.S. Fish and Wildlife Service Bulletin</w:t>
      </w:r>
      <w:r w:rsidDel="00000000" w:rsidR="00000000" w:rsidRPr="00000000">
        <w:rPr>
          <w:sz w:val="20"/>
          <w:szCs w:val="20"/>
          <w:vertAlign w:val="baseline"/>
          <w:rtl w:val="0"/>
        </w:rPr>
        <w:t xml:space="preserve">, 74, 1-576.</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Boon, J.D. (2012). Evidence of sea level acceleration at U.S. and Canadian tide stations,</w:t>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Atlantic coast, North America</w:t>
      </w:r>
      <w:r w:rsidDel="00000000" w:rsidR="00000000" w:rsidRPr="00000000">
        <w:rPr>
          <w:i w:val="1"/>
          <w:sz w:val="20"/>
          <w:szCs w:val="20"/>
          <w:vertAlign w:val="baseline"/>
          <w:rtl w:val="0"/>
        </w:rPr>
        <w:t xml:space="preserve">. Journal of Coastal Research</w:t>
      </w:r>
      <w:r w:rsidDel="00000000" w:rsidR="00000000" w:rsidRPr="00000000">
        <w:rPr>
          <w:sz w:val="20"/>
          <w:szCs w:val="20"/>
          <w:vertAlign w:val="baseline"/>
          <w:rtl w:val="0"/>
        </w:rPr>
        <w:t xml:space="preserve">,</w:t>
      </w:r>
      <w:r w:rsidDel="00000000" w:rsidR="00000000" w:rsidRPr="00000000">
        <w:rPr>
          <w:i w:val="1"/>
          <w:sz w:val="20"/>
          <w:szCs w:val="20"/>
          <w:vertAlign w:val="baseline"/>
          <w:rtl w:val="0"/>
        </w:rPr>
        <w:t xml:space="preserve"> </w:t>
      </w:r>
      <w:r w:rsidDel="00000000" w:rsidR="00000000" w:rsidRPr="00000000">
        <w:rPr>
          <w:sz w:val="20"/>
          <w:szCs w:val="20"/>
          <w:vertAlign w:val="baseline"/>
          <w:rtl w:val="0"/>
        </w:rPr>
        <w:t xml:space="preserve">28, 1437-1445.</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Brisson, C.P., Coverdale, T.C., &amp; Bertness, M.D. (2014). Salt marsh die-off and recovery reveal disparity between the recovery of ecosystem structure and service provision. </w:t>
      </w:r>
      <w:r w:rsidDel="00000000" w:rsidR="00000000" w:rsidRPr="00000000">
        <w:rPr>
          <w:i w:val="1"/>
          <w:sz w:val="20"/>
          <w:szCs w:val="20"/>
          <w:vertAlign w:val="baseline"/>
          <w:rtl w:val="0"/>
        </w:rPr>
        <w:t xml:space="preserve">Biological Conservation</w:t>
      </w:r>
      <w:r w:rsidDel="00000000" w:rsidR="00000000" w:rsidRPr="00000000">
        <w:rPr>
          <w:sz w:val="20"/>
          <w:szCs w:val="20"/>
          <w:vertAlign w:val="baseline"/>
          <w:rtl w:val="0"/>
        </w:rPr>
        <w:t xml:space="preserve">, 179, 1-5.</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ins w:author="Hollister, Jeff" w:id="45" w:date="2017-12-01T14:32:39Z">
        <w:r w:rsidDel="00000000" w:rsidR="00000000" w:rsidRPr="00000000">
          <w:rPr>
            <w:sz w:val="20"/>
            <w:szCs w:val="20"/>
            <w:vertAlign w:val="baseline"/>
            <w:rtl w:val="0"/>
          </w:rPr>
          <w:t xml:space="preserve">Chang, W. (2012). R Graphics Cookbook: Practical Recipes for Visualizing Data. O'Reilly Media, Inc.  416 pp.</w:t>
        </w:r>
      </w:ins>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Cole Ekberg, M., Ferguson, W., &amp; Raposa, K. (2015). Results of the 1</w:t>
      </w:r>
      <w:r w:rsidDel="00000000" w:rsidR="00000000" w:rsidRPr="00000000">
        <w:rPr>
          <w:sz w:val="20"/>
          <w:szCs w:val="20"/>
          <w:vertAlign w:val="superscript"/>
          <w:rtl w:val="0"/>
        </w:rPr>
        <w:t xml:space="preserve">st</w:t>
      </w:r>
      <w:r w:rsidDel="00000000" w:rsidR="00000000" w:rsidRPr="00000000">
        <w:rPr>
          <w:sz w:val="20"/>
          <w:szCs w:val="20"/>
          <w:vertAlign w:val="baseline"/>
          <w:rtl w:val="0"/>
        </w:rPr>
        <w:t xml:space="preserve"> Rhode Island salt marsh assessment: final report. Final report to the Rhode Island Coastal and Estuarine Habitat Restoration Trust Fund. 38 pp.</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Coverdale, T.C., Herrmann, N.C., Altieri, A.H., &amp; Bertness, M.D. (2013a). Latent impacts: the role of historical human activity in coastal habitat loss. </w:t>
      </w:r>
      <w:r w:rsidDel="00000000" w:rsidR="00000000" w:rsidRPr="00000000">
        <w:rPr>
          <w:i w:val="1"/>
          <w:sz w:val="20"/>
          <w:szCs w:val="20"/>
          <w:vertAlign w:val="baseline"/>
          <w:rtl w:val="0"/>
        </w:rPr>
        <w:t xml:space="preserve">Frontiers in Ecology and the Environment</w:t>
      </w:r>
      <w:r w:rsidDel="00000000" w:rsidR="00000000" w:rsidRPr="00000000">
        <w:rPr>
          <w:sz w:val="20"/>
          <w:szCs w:val="20"/>
          <w:vertAlign w:val="baseline"/>
          <w:rtl w:val="0"/>
        </w:rPr>
        <w:t xml:space="preserve">, 11, 69-74.</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Coverdale, T.C., Bertness, M.D., &amp; Altieri, A.H. (2013b). Regional ontogeny of New England salt marsh die-off. </w:t>
      </w:r>
      <w:r w:rsidDel="00000000" w:rsidR="00000000" w:rsidRPr="00000000">
        <w:rPr>
          <w:i w:val="1"/>
          <w:sz w:val="20"/>
          <w:szCs w:val="20"/>
          <w:vertAlign w:val="baseline"/>
          <w:rtl w:val="0"/>
        </w:rPr>
        <w:t xml:space="preserve">Conservation Biology</w:t>
      </w:r>
      <w:r w:rsidDel="00000000" w:rsidR="00000000" w:rsidRPr="00000000">
        <w:rPr>
          <w:sz w:val="20"/>
          <w:szCs w:val="20"/>
          <w:vertAlign w:val="baseline"/>
          <w:rtl w:val="0"/>
        </w:rPr>
        <w:t xml:space="preserve">, 27, 1041-1048.</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Coverdale, T.C., Brisson, C.P., Young, E.W., Yin, S.F., Donnelly, J.P, &amp; Bertness, M.D. (2014). Indirect human impacts reverse centuries of carbon sequestration and salt marsh accretion. </w:t>
      </w:r>
      <w:r w:rsidDel="00000000" w:rsidR="00000000" w:rsidRPr="00000000">
        <w:rPr>
          <w:i w:val="1"/>
          <w:sz w:val="20"/>
          <w:szCs w:val="20"/>
          <w:vertAlign w:val="baseline"/>
          <w:rtl w:val="0"/>
        </w:rPr>
        <w:t xml:space="preserve">PLoS ONE</w:t>
      </w:r>
      <w:r w:rsidDel="00000000" w:rsidR="00000000" w:rsidRPr="00000000">
        <w:rPr>
          <w:sz w:val="20"/>
          <w:szCs w:val="20"/>
          <w:vertAlign w:val="baseline"/>
          <w:rtl w:val="0"/>
        </w:rPr>
        <w:t xml:space="preserve"> 9(3), e93296, doi:10.1371/journal.pone.0093296.</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Deegan, L.A., Johnson, D.S., Warren, R.S., Peterson, B.J., Fleeger, J.W., Fagherazzi, S., &amp; Wollheim, W.M. (2012). Coastal eutrophication as a driver of salt marsh loss. </w:t>
      </w:r>
      <w:r w:rsidDel="00000000" w:rsidR="00000000" w:rsidRPr="00000000">
        <w:rPr>
          <w:i w:val="1"/>
          <w:sz w:val="20"/>
          <w:szCs w:val="20"/>
          <w:vertAlign w:val="baseline"/>
          <w:rtl w:val="0"/>
        </w:rPr>
        <w:t xml:space="preserve">Nature</w:t>
      </w:r>
      <w:r w:rsidDel="00000000" w:rsidR="00000000" w:rsidRPr="00000000">
        <w:rPr>
          <w:sz w:val="20"/>
          <w:szCs w:val="20"/>
          <w:vertAlign w:val="baseline"/>
          <w:rtl w:val="0"/>
        </w:rPr>
        <w:t xml:space="preserve">, 490, 388-394. </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Elmer, W.H., Useman, S., Schneider, R.W., Marra, R.E., LaMondia, J.A., Mendelssohn, I.A., Jiménez-Gasco, M.M., &amp; Caruso, F.L. (2013). Sudden vegetation dieback in Atlantic and Gulf coast salt marshes. </w:t>
      </w:r>
      <w:r w:rsidDel="00000000" w:rsidR="00000000" w:rsidRPr="00000000">
        <w:rPr>
          <w:i w:val="1"/>
          <w:sz w:val="20"/>
          <w:szCs w:val="20"/>
          <w:vertAlign w:val="baseline"/>
          <w:rtl w:val="0"/>
        </w:rPr>
        <w:t xml:space="preserve">Plant Disease</w:t>
      </w:r>
      <w:r w:rsidDel="00000000" w:rsidR="00000000" w:rsidRPr="00000000">
        <w:rPr>
          <w:sz w:val="20"/>
          <w:szCs w:val="20"/>
          <w:vertAlign w:val="baseline"/>
          <w:rtl w:val="0"/>
        </w:rPr>
        <w:t xml:space="preserve">, 97, 436-445.</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Ferren, R.L., &amp; Myers, J.E. (1998). </w:t>
      </w:r>
      <w:r w:rsidDel="00000000" w:rsidR="00000000" w:rsidRPr="00000000">
        <w:rPr>
          <w:i w:val="1"/>
          <w:sz w:val="20"/>
          <w:szCs w:val="20"/>
          <w:vertAlign w:val="baseline"/>
          <w:rtl w:val="0"/>
        </w:rPr>
        <w:t xml:space="preserve">Rhode Island’s Maritime Nesting Birds</w:t>
      </w:r>
      <w:r w:rsidDel="00000000" w:rsidR="00000000" w:rsidRPr="00000000">
        <w:rPr>
          <w:sz w:val="20"/>
          <w:szCs w:val="20"/>
          <w:vertAlign w:val="baseline"/>
          <w:rtl w:val="0"/>
        </w:rPr>
        <w:t xml:space="preserve">. Rhode</w:t>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Island Department of Environmental Management, Division of Fish and Wildlife,</w:t>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West Kingston, RI. 222 pp.</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Fox, J. (2015). </w:t>
      </w:r>
      <w:r w:rsidDel="00000000" w:rsidR="00000000" w:rsidRPr="00000000">
        <w:rPr>
          <w:i w:val="1"/>
          <w:sz w:val="20"/>
          <w:szCs w:val="20"/>
          <w:vertAlign w:val="baseline"/>
          <w:rtl w:val="0"/>
        </w:rPr>
        <w:t xml:space="preserve">Applied regression analysis and generalized linear models, third edition</w:t>
      </w:r>
      <w:r w:rsidDel="00000000" w:rsidR="00000000" w:rsidRPr="00000000">
        <w:rPr>
          <w:sz w:val="20"/>
          <w:szCs w:val="20"/>
          <w:vertAlign w:val="baseline"/>
          <w:rtl w:val="0"/>
        </w:rPr>
        <w:t xml:space="preserve">. SAGE Publications, Los Angeles, CA. 816 pp.</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Goddard, P.B., Yin, J., Griffies, S.M., &amp; Zhang, S. (2015). An extreme event of sea-level rise along the Northeast coast of North America in 2009-2010. </w:t>
      </w:r>
      <w:r w:rsidDel="00000000" w:rsidR="00000000" w:rsidRPr="00000000">
        <w:rPr>
          <w:i w:val="1"/>
          <w:sz w:val="20"/>
          <w:szCs w:val="20"/>
          <w:vertAlign w:val="baseline"/>
          <w:rtl w:val="0"/>
        </w:rPr>
        <w:t xml:space="preserve">Nature Communications</w:t>
      </w:r>
      <w:r w:rsidDel="00000000" w:rsidR="00000000" w:rsidRPr="00000000">
        <w:rPr>
          <w:sz w:val="20"/>
          <w:szCs w:val="20"/>
          <w:vertAlign w:val="baseline"/>
          <w:rtl w:val="0"/>
        </w:rPr>
        <w:t xml:space="preserve">, 6, 6346.</w:t>
      </w:r>
    </w:p>
    <w:p w:rsidR="00000000" w:rsidDel="00000000" w:rsidP="00000000" w:rsidRDefault="00000000" w:rsidRPr="00000000">
      <w:pPr>
        <w:contextualSpacing w:val="0"/>
        <w:rPr>
          <w:sz w:val="20"/>
          <w:szCs w:val="20"/>
          <w:highlight w:val="white"/>
          <w:vertAlign w:val="baseline"/>
        </w:rPr>
      </w:pPr>
      <w:r w:rsidDel="00000000" w:rsidR="00000000" w:rsidRPr="00000000">
        <w:rPr>
          <w:rtl w:val="0"/>
        </w:rPr>
      </w:r>
    </w:p>
    <w:p w:rsidR="00000000" w:rsidDel="00000000" w:rsidP="00000000" w:rsidRDefault="00000000" w:rsidRPr="00000000">
      <w:pPr>
        <w:contextualSpacing w:val="0"/>
        <w:rPr>
          <w:sz w:val="20"/>
          <w:szCs w:val="20"/>
          <w:highlight w:val="white"/>
          <w:vertAlign w:val="baseline"/>
        </w:rPr>
      </w:pPr>
      <w:r w:rsidDel="00000000" w:rsidR="00000000" w:rsidRPr="00000000">
        <w:rPr>
          <w:sz w:val="20"/>
          <w:szCs w:val="20"/>
          <w:highlight w:val="white"/>
          <w:vertAlign w:val="baseline"/>
          <w:rtl w:val="0"/>
        </w:rPr>
        <w:t xml:space="preserve">Grimes, B.H., Huish, M.T., Kerby, J.H., &amp; Moran, D. (1989). Species profiles: life histories and environmental requirements of coastal fishes and invertebrates (mid-Atlantic): Atlantic marsh fiddler. U.S. Fish and Wildlife Service Biological Report 82 (11.114). U.S. Army Corps of Engineers, TR EL-82-4. 18 pp.</w:t>
      </w:r>
    </w:p>
    <w:p w:rsidR="00000000" w:rsidDel="00000000" w:rsidP="00000000" w:rsidRDefault="00000000" w:rsidRPr="00000000">
      <w:pPr>
        <w:contextualSpacing w:val="0"/>
        <w:rPr>
          <w:sz w:val="20"/>
          <w:szCs w:val="20"/>
          <w:highlight w:val="white"/>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highlight w:val="white"/>
          <w:vertAlign w:val="baseline"/>
          <w:rtl w:val="0"/>
        </w:rPr>
        <w:t xml:space="preserve">Heiri, O., Lotter, A.F., &amp; Lemcke, G. (2001). Loss on ignition as a method for estimating organic and carbonate content in sediments: reproducibility and comparability</w:t>
      </w:r>
      <w:r w:rsidDel="00000000" w:rsidR="00000000" w:rsidRPr="00000000">
        <w:rPr>
          <w:color w:val="222222"/>
          <w:sz w:val="20"/>
          <w:szCs w:val="20"/>
          <w:highlight w:val="white"/>
          <w:vertAlign w:val="baseline"/>
          <w:rtl w:val="0"/>
        </w:rPr>
        <w:t xml:space="preserve"> of results. </w:t>
      </w:r>
      <w:r w:rsidDel="00000000" w:rsidR="00000000" w:rsidRPr="00000000">
        <w:rPr>
          <w:i w:val="1"/>
          <w:color w:val="222222"/>
          <w:sz w:val="20"/>
          <w:szCs w:val="20"/>
          <w:highlight w:val="white"/>
          <w:vertAlign w:val="baseline"/>
          <w:rtl w:val="0"/>
        </w:rPr>
        <w:t xml:space="preserve">Journal of Paleolimnology</w:t>
      </w:r>
      <w:r w:rsidDel="00000000" w:rsidR="00000000" w:rsidRPr="00000000">
        <w:rPr>
          <w:color w:val="222222"/>
          <w:sz w:val="20"/>
          <w:szCs w:val="20"/>
          <w:highlight w:val="white"/>
          <w:vertAlign w:val="baseline"/>
          <w:rtl w:val="0"/>
        </w:rPr>
        <w:t xml:space="preserve">, 25, 101-110.</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Holdredge. C., Bertness, M.D., &amp; Altieri, A.H. (2009). Role of crab herbivory in die-off of New England salt marshes. </w:t>
      </w:r>
      <w:r w:rsidDel="00000000" w:rsidR="00000000" w:rsidRPr="00000000">
        <w:rPr>
          <w:i w:val="1"/>
          <w:sz w:val="20"/>
          <w:szCs w:val="20"/>
          <w:vertAlign w:val="baseline"/>
          <w:rtl w:val="0"/>
        </w:rPr>
        <w:t xml:space="preserve">Conservation Biology</w:t>
      </w:r>
      <w:r w:rsidDel="00000000" w:rsidR="00000000" w:rsidRPr="00000000">
        <w:rPr>
          <w:sz w:val="20"/>
          <w:szCs w:val="20"/>
          <w:vertAlign w:val="baseline"/>
          <w:rtl w:val="0"/>
        </w:rPr>
        <w:t xml:space="preserve">, 23, 672-679.</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color w:val="222222"/>
          <w:sz w:val="20"/>
          <w:szCs w:val="20"/>
          <w:highlight w:val="white"/>
          <w:vertAlign w:val="baseline"/>
          <w:rtl w:val="0"/>
        </w:rPr>
        <w:t xml:space="preserve">Hughes, Z.J., FitzGerald, D.M., Wilson, C.A., Pennings, S.C., Więski, K., &amp; Mahadevan, A. (2009). Rapid headward erosion of marsh creeks in response to relative sea level rise. </w:t>
      </w:r>
      <w:r w:rsidDel="00000000" w:rsidR="00000000" w:rsidRPr="00000000">
        <w:rPr>
          <w:i w:val="1"/>
          <w:color w:val="222222"/>
          <w:sz w:val="20"/>
          <w:szCs w:val="20"/>
          <w:highlight w:val="white"/>
          <w:vertAlign w:val="baseline"/>
          <w:rtl w:val="0"/>
        </w:rPr>
        <w:t xml:space="preserve">Geophysical Research Letters</w:t>
      </w:r>
      <w:r w:rsidDel="00000000" w:rsidR="00000000" w:rsidRPr="00000000">
        <w:rPr>
          <w:color w:val="222222"/>
          <w:sz w:val="20"/>
          <w:szCs w:val="20"/>
          <w:highlight w:val="white"/>
          <w:vertAlign w:val="baseline"/>
          <w:rtl w:val="0"/>
        </w:rPr>
        <w:t xml:space="preserve">, 36, </w:t>
      </w:r>
      <w:r w:rsidDel="00000000" w:rsidR="00000000" w:rsidRPr="00000000">
        <w:rPr>
          <w:color w:val="333333"/>
          <w:sz w:val="20"/>
          <w:szCs w:val="20"/>
          <w:highlight w:val="white"/>
          <w:vertAlign w:val="baseline"/>
          <w:rtl w:val="0"/>
        </w:rPr>
        <w:t xml:space="preserve">L03602.</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Jaramillo, E., &amp; Lunecke, K. (1988).  The role of sediments in the distribution of </w:t>
      </w:r>
      <w:r w:rsidDel="00000000" w:rsidR="00000000" w:rsidRPr="00000000">
        <w:rPr>
          <w:i w:val="1"/>
          <w:sz w:val="20"/>
          <w:szCs w:val="20"/>
          <w:vertAlign w:val="baseline"/>
          <w:rtl w:val="0"/>
        </w:rPr>
        <w:t xml:space="preserve">Uca pugilator</w:t>
      </w:r>
      <w:r w:rsidDel="00000000" w:rsidR="00000000" w:rsidRPr="00000000">
        <w:rPr>
          <w:sz w:val="20"/>
          <w:szCs w:val="20"/>
          <w:vertAlign w:val="baseline"/>
          <w:rtl w:val="0"/>
        </w:rPr>
        <w:t xml:space="preserve"> (Bosc) and </w:t>
      </w:r>
      <w:r w:rsidDel="00000000" w:rsidR="00000000" w:rsidRPr="00000000">
        <w:rPr>
          <w:i w:val="1"/>
          <w:sz w:val="20"/>
          <w:szCs w:val="20"/>
          <w:vertAlign w:val="baseline"/>
          <w:rtl w:val="0"/>
        </w:rPr>
        <w:t xml:space="preserve">Uca pugnax</w:t>
      </w:r>
      <w:r w:rsidDel="00000000" w:rsidR="00000000" w:rsidRPr="00000000">
        <w:rPr>
          <w:sz w:val="20"/>
          <w:szCs w:val="20"/>
          <w:vertAlign w:val="baseline"/>
          <w:rtl w:val="0"/>
        </w:rPr>
        <w:t xml:space="preserve"> (Smith) (Crustacea, Brachyura) in a salt marsh of Cape Cod. </w:t>
      </w:r>
      <w:r w:rsidDel="00000000" w:rsidR="00000000" w:rsidRPr="00000000">
        <w:rPr>
          <w:i w:val="1"/>
          <w:sz w:val="20"/>
          <w:szCs w:val="20"/>
          <w:vertAlign w:val="baseline"/>
          <w:rtl w:val="0"/>
        </w:rPr>
        <w:t xml:space="preserve">Meeresforschung</w:t>
      </w:r>
      <w:r w:rsidDel="00000000" w:rsidR="00000000" w:rsidRPr="00000000">
        <w:rPr>
          <w:sz w:val="20"/>
          <w:szCs w:val="20"/>
          <w:vertAlign w:val="baseline"/>
          <w:rtl w:val="0"/>
        </w:rPr>
        <w:t xml:space="preserve">, 32, 46-52.</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Luk, Y.C., &amp; Zajac, R.N. (2013). Spatial ecology of fiddler crabs, </w:t>
      </w:r>
      <w:r w:rsidDel="00000000" w:rsidR="00000000" w:rsidRPr="00000000">
        <w:rPr>
          <w:i w:val="1"/>
          <w:sz w:val="20"/>
          <w:szCs w:val="20"/>
          <w:vertAlign w:val="baseline"/>
          <w:rtl w:val="0"/>
        </w:rPr>
        <w:t xml:space="preserve">Uca pugnax</w:t>
      </w:r>
      <w:r w:rsidDel="00000000" w:rsidR="00000000" w:rsidRPr="00000000">
        <w:rPr>
          <w:sz w:val="20"/>
          <w:szCs w:val="20"/>
          <w:vertAlign w:val="baseline"/>
          <w:rtl w:val="0"/>
        </w:rPr>
        <w:t xml:space="preserve">, in southern New England salt marsh landscapes: Potential habitat expansion in relation to salt marsh change. </w:t>
      </w:r>
      <w:r w:rsidDel="00000000" w:rsidR="00000000" w:rsidRPr="00000000">
        <w:rPr>
          <w:i w:val="1"/>
          <w:sz w:val="20"/>
          <w:szCs w:val="20"/>
          <w:vertAlign w:val="baseline"/>
          <w:rtl w:val="0"/>
        </w:rPr>
        <w:t xml:space="preserve">Northeastern Naturalist</w:t>
      </w:r>
      <w:r w:rsidDel="00000000" w:rsidR="00000000" w:rsidRPr="00000000">
        <w:rPr>
          <w:sz w:val="20"/>
          <w:szCs w:val="20"/>
          <w:vertAlign w:val="baseline"/>
          <w:rtl w:val="0"/>
        </w:rPr>
        <w:t xml:space="preserve">, 20, 255-274.</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i w:val="0"/>
          <w:sz w:val="20"/>
          <w:szCs w:val="20"/>
          <w:vertAlign w:val="baseline"/>
          <w:rtl w:val="0"/>
        </w:rPr>
        <w:t xml:space="preserve">McCrimmon, D.A, Ogden, J.C., &amp; Bancroft, G.T. (2011). Great Egret (</w:t>
      </w:r>
      <w:r w:rsidDel="00000000" w:rsidR="00000000" w:rsidRPr="00000000">
        <w:rPr>
          <w:i w:val="1"/>
          <w:sz w:val="20"/>
          <w:szCs w:val="20"/>
          <w:vertAlign w:val="baseline"/>
          <w:rtl w:val="0"/>
        </w:rPr>
        <w:t xml:space="preserve">Ardea alba</w:t>
      </w:r>
      <w:r w:rsidDel="00000000" w:rsidR="00000000" w:rsidRPr="00000000">
        <w:rPr>
          <w:i w:val="0"/>
          <w:sz w:val="20"/>
          <w:szCs w:val="20"/>
          <w:vertAlign w:val="baseline"/>
          <w:rtl w:val="0"/>
        </w:rPr>
        <w:t xml:space="preserve">), The Birds of North America (P.G. Rodewald, Ed.). Ithaca: Cornell Lab of Ornithology; Retrieved from the Birds of North America: https://birdsna.org/Species-Account/bna/species/greegr, </w:t>
      </w:r>
      <w:r w:rsidDel="00000000" w:rsidR="00000000" w:rsidRPr="00000000">
        <w:rPr>
          <w:sz w:val="20"/>
          <w:szCs w:val="20"/>
          <w:vertAlign w:val="baseline"/>
          <w:rtl w:val="0"/>
        </w:rPr>
        <w:t xml:space="preserve">doi:10.2173/bna.570.</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color w:val="131413"/>
          <w:sz w:val="20"/>
          <w:szCs w:val="20"/>
          <w:vertAlign w:val="baseline"/>
        </w:rPr>
      </w:pPr>
      <w:r w:rsidDel="00000000" w:rsidR="00000000" w:rsidRPr="00000000">
        <w:rPr>
          <w:sz w:val="20"/>
          <w:szCs w:val="20"/>
          <w:vertAlign w:val="baseline"/>
          <w:rtl w:val="0"/>
        </w:rPr>
        <w:t xml:space="preserve">McKinney, R.</w:t>
      </w:r>
      <w:r w:rsidDel="00000000" w:rsidR="00000000" w:rsidRPr="00000000">
        <w:rPr>
          <w:color w:val="131413"/>
          <w:sz w:val="20"/>
          <w:szCs w:val="20"/>
          <w:vertAlign w:val="baseline"/>
          <w:rtl w:val="0"/>
        </w:rPr>
        <w:t xml:space="preserve">A., &amp; Wigand, C. (2006). A framework for the assessment of the wildlife habitat value of New England salt marshes. EPA/600/R-06/132. Office of Research and Development. Washington, DC 20460. 52 pp.</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McLean, P.K., &amp; Byrd, M.A. (1991). The diet of Chesapeake Bay ospreys and their impact on the local fishery. </w:t>
      </w:r>
      <w:r w:rsidDel="00000000" w:rsidR="00000000" w:rsidRPr="00000000">
        <w:rPr>
          <w:i w:val="1"/>
          <w:sz w:val="20"/>
          <w:szCs w:val="20"/>
          <w:vertAlign w:val="baseline"/>
          <w:rtl w:val="0"/>
        </w:rPr>
        <w:t xml:space="preserve">Journal of Raptor Research</w:t>
      </w:r>
      <w:r w:rsidDel="00000000" w:rsidR="00000000" w:rsidRPr="00000000">
        <w:rPr>
          <w:sz w:val="20"/>
          <w:szCs w:val="20"/>
          <w:vertAlign w:val="baseline"/>
          <w:rtl w:val="0"/>
        </w:rPr>
        <w:t xml:space="preserve">, 25, 109-112.</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Meng, L., Cicchetti, G., &amp; Chintala, M. (2004). Nekton habitat quality at shallow water sites in two Rhode Island coastal systems. </w:t>
      </w:r>
      <w:r w:rsidDel="00000000" w:rsidR="00000000" w:rsidRPr="00000000">
        <w:rPr>
          <w:i w:val="1"/>
          <w:sz w:val="20"/>
          <w:szCs w:val="20"/>
          <w:vertAlign w:val="baseline"/>
          <w:rtl w:val="0"/>
        </w:rPr>
        <w:t xml:space="preserve">Estuaries</w:t>
      </w:r>
      <w:r w:rsidDel="00000000" w:rsidR="00000000" w:rsidRPr="00000000">
        <w:rPr>
          <w:sz w:val="20"/>
          <w:szCs w:val="20"/>
          <w:vertAlign w:val="baseline"/>
          <w:rtl w:val="0"/>
        </w:rPr>
        <w:t xml:space="preserve">, 27, 740-751.</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Montague, C.L. (1980). A natural history of temperate western Atlantic fiddler crabs (genus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with reference to their impact on the salt marsh. </w:t>
      </w:r>
      <w:r w:rsidDel="00000000" w:rsidR="00000000" w:rsidRPr="00000000">
        <w:rPr>
          <w:i w:val="1"/>
          <w:sz w:val="20"/>
          <w:szCs w:val="20"/>
          <w:vertAlign w:val="baseline"/>
          <w:rtl w:val="0"/>
        </w:rPr>
        <w:t xml:space="preserve">Contributions in Marine Science</w:t>
      </w:r>
      <w:r w:rsidDel="00000000" w:rsidR="00000000" w:rsidRPr="00000000">
        <w:rPr>
          <w:sz w:val="20"/>
          <w:szCs w:val="20"/>
          <w:vertAlign w:val="baseline"/>
          <w:rtl w:val="0"/>
        </w:rPr>
        <w:t xml:space="preserve">, 23, 25-55.</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Morgan, S.G. (1990). Impact of planktivorous fishes on dispersal, hatching, and morphology of estuarine crab larvae. </w:t>
      </w:r>
      <w:r w:rsidDel="00000000" w:rsidR="00000000" w:rsidRPr="00000000">
        <w:rPr>
          <w:i w:val="1"/>
          <w:sz w:val="20"/>
          <w:szCs w:val="20"/>
          <w:vertAlign w:val="baseline"/>
          <w:rtl w:val="0"/>
        </w:rPr>
        <w:t xml:space="preserve">Ecology</w:t>
      </w:r>
      <w:r w:rsidDel="00000000" w:rsidR="00000000" w:rsidRPr="00000000">
        <w:rPr>
          <w:sz w:val="20"/>
          <w:szCs w:val="20"/>
          <w:vertAlign w:val="baseline"/>
          <w:rtl w:val="0"/>
        </w:rPr>
        <w:t xml:space="preserve">, 71, 1639-1652.</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NOAA. (2015). Estimation of vertical uncertainties in VDatum. Silver Spring, MD: National Oceanic and Atmospheric Administration, National Ocean Service. 12 pp.</w:t>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http://vdatum.noaa.gov/download/data/Estimation_of_Vertical_Uncertainties_in_VDatum_20151015.pdf</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Nomann, B.E., &amp; Pennings, S.C. (1998). Fiddler crab-vegetation interactions in hypersaline habitats. </w:t>
      </w:r>
      <w:r w:rsidDel="00000000" w:rsidR="00000000" w:rsidRPr="00000000">
        <w:rPr>
          <w:i w:val="1"/>
          <w:sz w:val="20"/>
          <w:szCs w:val="20"/>
          <w:vertAlign w:val="baseline"/>
          <w:rtl w:val="0"/>
        </w:rPr>
        <w:t xml:space="preserve">Journal of Experimental Marine Biology and Ecology</w:t>
      </w:r>
      <w:r w:rsidDel="00000000" w:rsidR="00000000" w:rsidRPr="00000000">
        <w:rPr>
          <w:sz w:val="20"/>
          <w:szCs w:val="20"/>
          <w:vertAlign w:val="baseline"/>
          <w:rtl w:val="0"/>
        </w:rPr>
        <w:t xml:space="preserve">, 225, 53-68.</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highlight w:val="white"/>
          <w:vertAlign w:val="baseline"/>
          <w:rtl w:val="0"/>
        </w:rPr>
        <w:t xml:space="preserve">Northeast Fisheries Science Center (NEFSC). (2015). 60th Northeast Regional Stock Assessment Workshop (60th SAW) Assessment Report. US Department of Commerce, Northeast Fisheries Science Center Reference Document. 15-08; 870 pp., doi:10.7289/V5W37T9T.</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Olszewski, S. (2017). Assessment of recreationally important finfish stocks in Rhode Island waters. Rhode Island Division of Fish and Wildlife Coastal Fishery Resource Assessment Trawl Survey 2016 Performance Report. Project No. F-61-R-21. Available upon request from RIDEM Division of Fish and Wildlife Marine Fisheries section.</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ins w:author="Hollister, Jeff" w:id="46" w:date="2017-11-29T10:39:00Z">
        <w:r w:rsidDel="00000000" w:rsidR="00000000" w:rsidRPr="00000000">
          <w:rPr>
            <w:sz w:val="20"/>
            <w:szCs w:val="20"/>
            <w:vertAlign w:val="baseline"/>
            <w:rtl w:val="0"/>
          </w:rPr>
          <w:t xml:space="preserve">R Core Team (2017). R: A language and environment for statistical computing. R Foundation for Statistical Computing, Vienna, Austria. URL https://www.R-project.org/.</w:t>
        </w:r>
      </w:ins>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Raposa, K.B., Ekberg, M.L.C., Burdick, D.M., Ernst, N.T., &amp; Adamowicz, S.C. (2016). Elevation change and the vulnerability of Rhode Island (USA) salt marshes to sea-level rise. </w:t>
      </w:r>
      <w:r w:rsidDel="00000000" w:rsidR="00000000" w:rsidRPr="00000000">
        <w:rPr>
          <w:i w:val="1"/>
          <w:sz w:val="20"/>
          <w:szCs w:val="20"/>
          <w:vertAlign w:val="baseline"/>
          <w:rtl w:val="0"/>
        </w:rPr>
        <w:t xml:space="preserve">Regional Environmental Change</w:t>
      </w:r>
      <w:r w:rsidDel="00000000" w:rsidR="00000000" w:rsidRPr="00000000">
        <w:rPr>
          <w:sz w:val="20"/>
          <w:szCs w:val="20"/>
          <w:vertAlign w:val="baseline"/>
          <w:rtl w:val="0"/>
        </w:rPr>
        <w:t xml:space="preserve">, doi:10.1007/s10113-016-1020-5.</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Raposa, K.B., Weber, R.L.J., Ekberg, M.C., &amp; Ferguson, W. (2017). Vegetation dynamics in Rhode Island salt marshes during a period of accelerating sea level rise and extreme sea level events. </w:t>
      </w:r>
      <w:r w:rsidDel="00000000" w:rsidR="00000000" w:rsidRPr="00000000">
        <w:rPr>
          <w:i w:val="1"/>
          <w:sz w:val="20"/>
          <w:szCs w:val="20"/>
          <w:vertAlign w:val="baseline"/>
          <w:rtl w:val="0"/>
        </w:rPr>
        <w:t xml:space="preserve">Estuaries and Coasts</w:t>
      </w:r>
      <w:r w:rsidDel="00000000" w:rsidR="00000000" w:rsidRPr="00000000">
        <w:rPr>
          <w:sz w:val="20"/>
          <w:szCs w:val="20"/>
          <w:vertAlign w:val="baseline"/>
          <w:rtl w:val="0"/>
        </w:rPr>
        <w:t xml:space="preserve">,</w:t>
      </w:r>
      <w:r w:rsidDel="00000000" w:rsidR="00000000" w:rsidRPr="00000000">
        <w:rPr>
          <w:color w:val="131413"/>
          <w:sz w:val="20"/>
          <w:szCs w:val="20"/>
          <w:vertAlign w:val="baseline"/>
          <w:rtl w:val="0"/>
        </w:rPr>
        <w:t xml:space="preserve"> 40, 640-650.</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ins w:author="Hollister, Jeff" w:id="47" w:date="2017-12-01T14:32:39Z">
        <w:r w:rsidDel="00000000" w:rsidR="00000000" w:rsidRPr="00000000">
          <w:rPr>
            <w:sz w:val="20"/>
            <w:szCs w:val="20"/>
            <w:vertAlign w:val="baseline"/>
            <w:rtl w:val="0"/>
          </w:rPr>
          <w:t xml:space="preserve">Revelle, W. (2017). psych: Procedures for Psychological, Psychometric, and Personality Research (v 1.7.5). Evanston, Illinois: Northwestern University. </w:t>
        </w:r>
        <w:r w:rsidDel="00000000" w:rsidR="00000000" w:rsidRPr="00000000">
          <w:fldChar w:fldCharType="begin"/>
        </w:r>
        <w:r w:rsidDel="00000000" w:rsidR="00000000" w:rsidRPr="00000000">
          <w:instrText xml:space="preserve">HYPERLINK "https://cran.r-project.org/package=psych"</w:instrText>
        </w:r>
        <w:r w:rsidDel="00000000" w:rsidR="00000000" w:rsidRPr="00000000">
          <w:fldChar w:fldCharType="separate"/>
        </w:r>
        <w:r w:rsidDel="00000000" w:rsidR="00000000" w:rsidRPr="00000000">
          <w:rPr>
            <w:color w:val="0000ff"/>
            <w:sz w:val="20"/>
            <w:szCs w:val="20"/>
            <w:u w:val="single"/>
            <w:vertAlign w:val="baseline"/>
            <w:rtl w:val="0"/>
          </w:rPr>
          <w:t xml:space="preserve">https://CRAN.R-project.org/package=psych</w:t>
        </w:r>
        <w:r w:rsidDel="00000000" w:rsidR="00000000" w:rsidRPr="00000000">
          <w:fldChar w:fldCharType="end"/>
        </w:r>
      </w:ins>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ins w:author="Hollister, Jeff" w:id="48" w:date="2017-12-01T14:32:39Z">
        <w:r w:rsidDel="00000000" w:rsidR="00000000" w:rsidRPr="00000000">
          <w:rPr>
            <w:sz w:val="20"/>
            <w:szCs w:val="20"/>
            <w:vertAlign w:val="baseline"/>
            <w:rtl w:val="0"/>
          </w:rPr>
          <w:t xml:space="preserve">Robinson, D. (2017). broom: Convert Statistical Analysis Objects into Tidy Data Frames (v 0.4.2). </w:t>
        </w:r>
        <w:r w:rsidDel="00000000" w:rsidR="00000000" w:rsidRPr="00000000">
          <w:fldChar w:fldCharType="begin"/>
        </w:r>
        <w:r w:rsidDel="00000000" w:rsidR="00000000" w:rsidRPr="00000000">
          <w:instrText xml:space="preserve">HYPERLINK "https://cran.r-project.org/package=broom"</w:instrText>
        </w:r>
        <w:r w:rsidDel="00000000" w:rsidR="00000000" w:rsidRPr="00000000">
          <w:fldChar w:fldCharType="separate"/>
        </w:r>
        <w:r w:rsidDel="00000000" w:rsidR="00000000" w:rsidRPr="00000000">
          <w:rPr>
            <w:color w:val="0000ff"/>
            <w:sz w:val="20"/>
            <w:szCs w:val="20"/>
            <w:u w:val="single"/>
            <w:vertAlign w:val="baseline"/>
            <w:rtl w:val="0"/>
          </w:rPr>
          <w:t xml:space="preserve">https://CRAN.R-project.org/package=broom</w:t>
        </w:r>
        <w:r w:rsidDel="00000000" w:rsidR="00000000" w:rsidRPr="00000000">
          <w:fldChar w:fldCharType="end"/>
        </w:r>
      </w:ins>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Roman, C.T., James-Pirri, M.J., &amp; Heltshe, J.F. (2001). Monitoring salt marsh vegetation: a protocol for the long-term Coastal Ecosystem Monitoring Program at Cape Cod National Seashore. 47 pp.</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Roman, C.T., Raposa, K.B., Adamowicz, S.C., James-Pirri, M.J., &amp; Catena, J.G. (2002). Quantifying vegetation and nekton response to tidal restoration of a New England salt marsh. </w:t>
      </w:r>
      <w:r w:rsidDel="00000000" w:rsidR="00000000" w:rsidRPr="00000000">
        <w:rPr>
          <w:i w:val="1"/>
          <w:sz w:val="20"/>
          <w:szCs w:val="20"/>
          <w:vertAlign w:val="baseline"/>
          <w:rtl w:val="0"/>
        </w:rPr>
        <w:t xml:space="preserve">Restoration Ecology</w:t>
      </w:r>
      <w:r w:rsidDel="00000000" w:rsidR="00000000" w:rsidRPr="00000000">
        <w:rPr>
          <w:sz w:val="20"/>
          <w:szCs w:val="20"/>
          <w:vertAlign w:val="baseline"/>
          <w:rtl w:val="0"/>
        </w:rPr>
        <w:t xml:space="preserve">, 10, 450-460.</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ins w:author="Hollister, Jeff" w:id="49" w:date="2017-12-01T14:32:39Z">
        <w:r w:rsidDel="00000000" w:rsidR="00000000" w:rsidRPr="00000000">
          <w:rPr>
            <w:sz w:val="20"/>
            <w:szCs w:val="20"/>
            <w:vertAlign w:val="baseline"/>
            <w:rtl w:val="0"/>
          </w:rPr>
          <w:t xml:space="preserve">Rudis, B. (2017). hrbrthemes: Additional Themes, Theme Components and Utilities for ’ggplot2’(v 0.1.0). </w:t>
        </w:r>
        <w:r w:rsidDel="00000000" w:rsidR="00000000" w:rsidRPr="00000000">
          <w:fldChar w:fldCharType="begin"/>
        </w:r>
        <w:r w:rsidDel="00000000" w:rsidR="00000000" w:rsidRPr="00000000">
          <w:instrText xml:space="preserve">HYPERLINK "https://cran.r-project.org/package=hrbrthemes"</w:instrText>
        </w:r>
        <w:r w:rsidDel="00000000" w:rsidR="00000000" w:rsidRPr="00000000">
          <w:fldChar w:fldCharType="separate"/>
        </w:r>
        <w:r w:rsidDel="00000000" w:rsidR="00000000" w:rsidRPr="00000000">
          <w:rPr>
            <w:color w:val="0000ff"/>
            <w:sz w:val="20"/>
            <w:szCs w:val="20"/>
            <w:u w:val="single"/>
            <w:vertAlign w:val="baseline"/>
            <w:rtl w:val="0"/>
          </w:rPr>
          <w:t xml:space="preserve">https://CRAN.R-project.org/package=hrbrthemes</w:t>
        </w:r>
        <w:r w:rsidDel="00000000" w:rsidR="00000000" w:rsidRPr="00000000">
          <w:fldChar w:fldCharType="end"/>
        </w:r>
      </w:ins>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color w:val="000000"/>
          <w:sz w:val="20"/>
          <w:szCs w:val="20"/>
          <w:vertAlign w:val="baseline"/>
        </w:rPr>
      </w:pPr>
      <w:r w:rsidDel="00000000" w:rsidR="00000000" w:rsidRPr="00000000">
        <w:rPr>
          <w:sz w:val="20"/>
          <w:szCs w:val="20"/>
          <w:vertAlign w:val="baseline"/>
          <w:rtl w:val="0"/>
        </w:rPr>
        <w:t xml:space="preserve">Schultz, R.A., Anisfeld, S.C., &amp; Hill, T.D. (2016). Submergence and herbivory as divergent causes of marsh loss in Long Island Sound. </w:t>
      </w:r>
      <w:r w:rsidDel="00000000" w:rsidR="00000000" w:rsidRPr="00000000">
        <w:rPr>
          <w:i w:val="1"/>
          <w:sz w:val="20"/>
          <w:szCs w:val="20"/>
          <w:vertAlign w:val="baseline"/>
          <w:rtl w:val="0"/>
        </w:rPr>
        <w:t xml:space="preserve">Estuaries and Coasts</w:t>
      </w:r>
      <w:r w:rsidDel="00000000" w:rsidR="00000000" w:rsidRPr="00000000">
        <w:rPr>
          <w:sz w:val="20"/>
          <w:szCs w:val="20"/>
          <w:vertAlign w:val="baseline"/>
          <w:rtl w:val="0"/>
        </w:rPr>
        <w:t xml:space="preserve">, 39, 1367-1375. </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Seiple, W. (1979). Distribution, habitat preferences and breeding periods in the crustaceans </w:t>
      </w:r>
      <w:r w:rsidDel="00000000" w:rsidR="00000000" w:rsidRPr="00000000">
        <w:rPr>
          <w:i w:val="1"/>
          <w:sz w:val="20"/>
          <w:szCs w:val="20"/>
          <w:vertAlign w:val="baseline"/>
          <w:rtl w:val="0"/>
        </w:rPr>
        <w:t xml:space="preserve">Sesarma cinereum</w:t>
      </w:r>
      <w:r w:rsidDel="00000000" w:rsidR="00000000" w:rsidRPr="00000000">
        <w:rPr>
          <w:sz w:val="20"/>
          <w:szCs w:val="20"/>
          <w:vertAlign w:val="baseline"/>
          <w:rtl w:val="0"/>
        </w:rPr>
        <w:t xml:space="preserve"> and </w:t>
      </w:r>
      <w:r w:rsidDel="00000000" w:rsidR="00000000" w:rsidRPr="00000000">
        <w:rPr>
          <w:i w:val="1"/>
          <w:sz w:val="20"/>
          <w:szCs w:val="20"/>
          <w:vertAlign w:val="baseline"/>
          <w:rtl w:val="0"/>
        </w:rPr>
        <w:t xml:space="preserve">S. reticulatum</w:t>
      </w:r>
      <w:r w:rsidDel="00000000" w:rsidR="00000000" w:rsidRPr="00000000">
        <w:rPr>
          <w:sz w:val="20"/>
          <w:szCs w:val="20"/>
          <w:vertAlign w:val="baseline"/>
          <w:rtl w:val="0"/>
        </w:rPr>
        <w:t xml:space="preserve"> (Brachyura: Decapoda: Grapsidae). </w:t>
      </w:r>
      <w:r w:rsidDel="00000000" w:rsidR="00000000" w:rsidRPr="00000000">
        <w:rPr>
          <w:i w:val="1"/>
          <w:sz w:val="20"/>
          <w:szCs w:val="20"/>
          <w:vertAlign w:val="baseline"/>
          <w:rtl w:val="0"/>
        </w:rPr>
        <w:t xml:space="preserve">Marine Biology</w:t>
      </w:r>
      <w:r w:rsidDel="00000000" w:rsidR="00000000" w:rsidRPr="00000000">
        <w:rPr>
          <w:sz w:val="20"/>
          <w:szCs w:val="20"/>
          <w:vertAlign w:val="baseline"/>
          <w:rtl w:val="0"/>
        </w:rPr>
        <w:t xml:space="preserve">, 52, 77-86.</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highlight w:val="white"/>
          <w:vertAlign w:val="baseline"/>
          <w:rtl w:val="0"/>
        </w:rPr>
        <w:t xml:space="preserve">Shepherd, G.R., &amp; Nieland, J. (2010). Black sea bass 2010 stock assessment update. US Department of Commerce, Northeast Fisheries Science Center Reference Document 10-13; 25 pp. </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Smith, J.P. (1997). Nesting season food habits of four species of herons and egrets at Lake Okeechobee, Florida. </w:t>
      </w:r>
      <w:r w:rsidDel="00000000" w:rsidR="00000000" w:rsidRPr="00000000">
        <w:rPr>
          <w:i w:val="1"/>
          <w:sz w:val="20"/>
          <w:szCs w:val="20"/>
          <w:vertAlign w:val="baseline"/>
          <w:rtl w:val="0"/>
        </w:rPr>
        <w:t xml:space="preserve">Colonial Waterbirds</w:t>
      </w:r>
      <w:r w:rsidDel="00000000" w:rsidR="00000000" w:rsidRPr="00000000">
        <w:rPr>
          <w:sz w:val="20"/>
          <w:szCs w:val="20"/>
          <w:vertAlign w:val="baseline"/>
          <w:rtl w:val="0"/>
        </w:rPr>
        <w:t xml:space="preserve">, 20, 198-220.</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Smith, S.M. (2015). Does loss of salt marsh vegetation caused by a native grapsid crab improve habitat suitability for the Atlantic mud fiddler (</w:t>
      </w:r>
      <w:r w:rsidDel="00000000" w:rsidR="00000000" w:rsidRPr="00000000">
        <w:rPr>
          <w:i w:val="1"/>
          <w:sz w:val="20"/>
          <w:szCs w:val="20"/>
          <w:vertAlign w:val="baseline"/>
          <w:rtl w:val="0"/>
        </w:rPr>
        <w:t xml:space="preserve">Uca pugnax</w:t>
      </w:r>
      <w:r w:rsidDel="00000000" w:rsidR="00000000" w:rsidRPr="00000000">
        <w:rPr>
          <w:sz w:val="20"/>
          <w:szCs w:val="20"/>
          <w:vertAlign w:val="baseline"/>
          <w:rtl w:val="0"/>
        </w:rPr>
        <w:t xml:space="preserve">)? </w:t>
      </w:r>
      <w:r w:rsidDel="00000000" w:rsidR="00000000" w:rsidRPr="00000000">
        <w:rPr>
          <w:i w:val="1"/>
          <w:sz w:val="20"/>
          <w:szCs w:val="20"/>
          <w:vertAlign w:val="baseline"/>
          <w:rtl w:val="0"/>
        </w:rPr>
        <w:t xml:space="preserve">Journal of Crustacean Biology</w:t>
      </w:r>
      <w:r w:rsidDel="00000000" w:rsidR="00000000" w:rsidRPr="00000000">
        <w:rPr>
          <w:sz w:val="20"/>
          <w:szCs w:val="20"/>
          <w:vertAlign w:val="baseline"/>
          <w:rtl w:val="0"/>
        </w:rPr>
        <w:t xml:space="preserve">, 35, 616-621.</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Topping, C.J., &amp; Sunderland, K.D. (1992). Limitations to the use of pitfall traps in ecological studies exemplified by a study of spiders in a field of winter wheat. </w:t>
      </w:r>
      <w:r w:rsidDel="00000000" w:rsidR="00000000" w:rsidRPr="00000000">
        <w:rPr>
          <w:i w:val="1"/>
          <w:sz w:val="20"/>
          <w:szCs w:val="20"/>
          <w:vertAlign w:val="baseline"/>
          <w:rtl w:val="0"/>
        </w:rPr>
        <w:t xml:space="preserve">Journal of Applied Ecology</w:t>
      </w:r>
      <w:r w:rsidDel="00000000" w:rsidR="00000000" w:rsidRPr="00000000">
        <w:rPr>
          <w:sz w:val="20"/>
          <w:szCs w:val="20"/>
          <w:vertAlign w:val="baseline"/>
          <w:rtl w:val="0"/>
        </w:rPr>
        <w:t xml:space="preserve">, 29, 485-491.</w:t>
      </w:r>
    </w:p>
    <w:p w:rsidR="00000000" w:rsidDel="00000000" w:rsidP="00000000" w:rsidRDefault="00000000" w:rsidRPr="00000000">
      <w:pPr>
        <w:contextualSpacing w:val="0"/>
        <w:rPr>
          <w:color w:val="222222"/>
          <w:sz w:val="20"/>
          <w:szCs w:val="20"/>
          <w:highlight w:val="white"/>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color w:val="222222"/>
          <w:sz w:val="20"/>
          <w:szCs w:val="20"/>
          <w:highlight w:val="white"/>
          <w:vertAlign w:val="baseline"/>
          <w:rtl w:val="0"/>
        </w:rPr>
        <w:t xml:space="preserve">Vu, H.D., Wieski, K., &amp; Pennings, S.C. (2017). Ecosystem engineers drive creek formation in salt marshes. </w:t>
      </w:r>
      <w:r w:rsidDel="00000000" w:rsidR="00000000" w:rsidRPr="00000000">
        <w:rPr>
          <w:i w:val="1"/>
          <w:color w:val="222222"/>
          <w:sz w:val="20"/>
          <w:szCs w:val="20"/>
          <w:highlight w:val="white"/>
          <w:vertAlign w:val="baseline"/>
          <w:rtl w:val="0"/>
        </w:rPr>
        <w:t xml:space="preserve">Ecology</w:t>
      </w:r>
      <w:r w:rsidDel="00000000" w:rsidR="00000000" w:rsidRPr="00000000">
        <w:rPr>
          <w:color w:val="222222"/>
          <w:sz w:val="20"/>
          <w:szCs w:val="20"/>
          <w:highlight w:val="white"/>
          <w:vertAlign w:val="baseline"/>
          <w:rtl w:val="0"/>
        </w:rPr>
        <w:t xml:space="preserve">, 98, 162-174.</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Walsh, E.S. (2013). A review of thirty-five years of Osprey (</w:t>
      </w:r>
      <w:r w:rsidDel="00000000" w:rsidR="00000000" w:rsidRPr="00000000">
        <w:rPr>
          <w:i w:val="1"/>
          <w:sz w:val="20"/>
          <w:szCs w:val="20"/>
          <w:vertAlign w:val="baseline"/>
          <w:rtl w:val="0"/>
        </w:rPr>
        <w:t xml:space="preserve">Pandion haliaetus</w:t>
      </w:r>
      <w:r w:rsidDel="00000000" w:rsidR="00000000" w:rsidRPr="00000000">
        <w:rPr>
          <w:sz w:val="20"/>
          <w:szCs w:val="20"/>
          <w:vertAlign w:val="baseline"/>
          <w:rtl w:val="0"/>
        </w:rPr>
        <w:t xml:space="preserve">) nesting data in Rhode Island. Maser of Environmental Science and Management thesis, University of Rhode Island, Kingston, RI. 31 pp.</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color w:val="131413"/>
          <w:sz w:val="20"/>
          <w:szCs w:val="20"/>
          <w:vertAlign w:val="baseline"/>
        </w:rPr>
      </w:pPr>
      <w:r w:rsidDel="00000000" w:rsidR="00000000" w:rsidRPr="00000000">
        <w:rPr>
          <w:color w:val="131413"/>
          <w:sz w:val="20"/>
          <w:szCs w:val="20"/>
          <w:vertAlign w:val="baseline"/>
          <w:rtl w:val="0"/>
        </w:rPr>
        <w:t xml:space="preserve">Warren, R.S., &amp; Niering, W.A. (1993). Vegetation change on a northeast tidal marsh: interaction of sea level rise and marsh accretion. </w:t>
      </w:r>
      <w:r w:rsidDel="00000000" w:rsidR="00000000" w:rsidRPr="00000000">
        <w:rPr>
          <w:i w:val="1"/>
          <w:color w:val="131413"/>
          <w:sz w:val="20"/>
          <w:szCs w:val="20"/>
          <w:vertAlign w:val="baseline"/>
          <w:rtl w:val="0"/>
        </w:rPr>
        <w:t xml:space="preserve">Ecology</w:t>
      </w:r>
      <w:r w:rsidDel="00000000" w:rsidR="00000000" w:rsidRPr="00000000">
        <w:rPr>
          <w:color w:val="131413"/>
          <w:sz w:val="20"/>
          <w:szCs w:val="20"/>
          <w:vertAlign w:val="baseline"/>
          <w:rtl w:val="0"/>
        </w:rPr>
        <w:t xml:space="preserve">, 74, 96–103.</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Watson, E.B., Szura, K., Wigand, C., Raposa, K.B., Blount, K., &amp; Cencer, M. (2016). Sea level rise, drought and the decline of </w:t>
      </w:r>
      <w:r w:rsidDel="00000000" w:rsidR="00000000" w:rsidRPr="00000000">
        <w:rPr>
          <w:i w:val="1"/>
          <w:sz w:val="20"/>
          <w:szCs w:val="20"/>
          <w:vertAlign w:val="baseline"/>
          <w:rtl w:val="0"/>
        </w:rPr>
        <w:t xml:space="preserve">Spartina patens</w:t>
      </w:r>
      <w:r w:rsidDel="00000000" w:rsidR="00000000" w:rsidRPr="00000000">
        <w:rPr>
          <w:sz w:val="20"/>
          <w:szCs w:val="20"/>
          <w:vertAlign w:val="baseline"/>
          <w:rtl w:val="0"/>
        </w:rPr>
        <w:t xml:space="preserve"> in New England marshes. </w:t>
      </w:r>
      <w:r w:rsidDel="00000000" w:rsidR="00000000" w:rsidRPr="00000000">
        <w:rPr>
          <w:i w:val="1"/>
          <w:sz w:val="20"/>
          <w:szCs w:val="20"/>
          <w:vertAlign w:val="baseline"/>
          <w:rtl w:val="0"/>
        </w:rPr>
        <w:t xml:space="preserve">Biological Conservation</w:t>
      </w:r>
      <w:r w:rsidDel="00000000" w:rsidR="00000000" w:rsidRPr="00000000">
        <w:rPr>
          <w:sz w:val="20"/>
          <w:szCs w:val="20"/>
          <w:vertAlign w:val="baseline"/>
          <w:rtl w:val="0"/>
        </w:rPr>
        <w:t xml:space="preserve">, 196, 173-181.</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color w:val="000000"/>
          <w:sz w:val="20"/>
          <w:szCs w:val="20"/>
          <w:vertAlign w:val="baseline"/>
        </w:rPr>
      </w:pPr>
      <w:r w:rsidDel="00000000" w:rsidR="00000000" w:rsidRPr="00000000">
        <w:rPr>
          <w:sz w:val="20"/>
          <w:szCs w:val="20"/>
          <w:vertAlign w:val="baseline"/>
          <w:rtl w:val="0"/>
        </w:rPr>
        <w:t xml:space="preserve">Watson, E.B., Wigand, C., Davey, E.W., Andrews, H.M., Bishop, J., &amp; Raposa, K.B. (2017a). Wetland loss patterns and inundation-productivity relationships prognosticate widespread salt marsh loss for southern New England. </w:t>
      </w:r>
      <w:r w:rsidDel="00000000" w:rsidR="00000000" w:rsidRPr="00000000">
        <w:rPr>
          <w:i w:val="1"/>
          <w:sz w:val="20"/>
          <w:szCs w:val="20"/>
          <w:vertAlign w:val="baseline"/>
          <w:rtl w:val="0"/>
        </w:rPr>
        <w:t xml:space="preserve">Estuaries and Coasts</w:t>
      </w:r>
      <w:r w:rsidDel="00000000" w:rsidR="00000000" w:rsidRPr="00000000">
        <w:rPr>
          <w:sz w:val="20"/>
          <w:szCs w:val="20"/>
          <w:vertAlign w:val="baseline"/>
          <w:rtl w:val="0"/>
        </w:rPr>
        <w:t xml:space="preserve">, 40, 662-681</w:t>
      </w:r>
      <w:r w:rsidDel="00000000" w:rsidR="00000000" w:rsidRPr="00000000">
        <w:rPr>
          <w:color w:val="131413"/>
          <w:sz w:val="20"/>
          <w:szCs w:val="20"/>
          <w:vertAlign w:val="baseline"/>
          <w:rtl w:val="0"/>
        </w:rPr>
        <w:t xml:space="preserve">.</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Watson, E.B., Raposa, K.B., Carey, J.C., Wigand, C., &amp; Warren, R.S. (2017b). Anthropocene survival of southern New England’s salt marshes. </w:t>
      </w:r>
      <w:r w:rsidDel="00000000" w:rsidR="00000000" w:rsidRPr="00000000">
        <w:rPr>
          <w:i w:val="1"/>
          <w:sz w:val="20"/>
          <w:szCs w:val="20"/>
          <w:vertAlign w:val="baseline"/>
          <w:rtl w:val="0"/>
        </w:rPr>
        <w:t xml:space="preserve">Estuaries and Coasts</w:t>
      </w:r>
      <w:r w:rsidDel="00000000" w:rsidR="00000000" w:rsidRPr="00000000">
        <w:rPr>
          <w:sz w:val="20"/>
          <w:szCs w:val="20"/>
          <w:vertAlign w:val="baseline"/>
          <w:rtl w:val="0"/>
        </w:rPr>
        <w:t xml:space="preserve">, 40, 617-625.</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ins w:author="Hollister, Jeff" w:id="50" w:date="2017-11-29T12:34:00Z">
        <w:r w:rsidDel="00000000" w:rsidR="00000000" w:rsidRPr="00000000">
          <w:rPr>
            <w:sz w:val="20"/>
            <w:szCs w:val="20"/>
            <w:vertAlign w:val="baseline"/>
            <w:rtl w:val="0"/>
          </w:rPr>
          <w:t xml:space="preserve">Wickham, H. 2016. ggplot2: Elegant Graphics for Data Analysis. Springer-Verlag New York. http://ggplot2.org.</w:t>
        </w:r>
      </w:ins>
      <w:r w:rsidDel="00000000" w:rsidR="00000000" w:rsidRPr="00000000">
        <w:rPr>
          <w:rtl w:val="0"/>
        </w:rPr>
      </w:r>
    </w:p>
    <w:p w:rsidR="00000000" w:rsidDel="00000000" w:rsidP="00000000" w:rsidRDefault="00000000" w:rsidRPr="00000000">
      <w:pPr>
        <w:contextualSpacing w:val="0"/>
        <w:rPr>
          <w:ins w:author="Jeffrey Hollister" w:id="51" w:date="2017-12-01T15:07:16Z"/>
          <w:sz w:val="20"/>
          <w:szCs w:val="20"/>
          <w:rPrChange w:author="Jeffrey Hollister" w:id="52" w:date="2017-12-01T15:07:16Z">
            <w:rPr>
              <w:sz w:val="20"/>
              <w:szCs w:val="20"/>
              <w:vertAlign w:val="baseline"/>
            </w:rPr>
          </w:rPrChange>
        </w:rPr>
      </w:pPr>
      <w:ins w:author="Jeffrey Hollister" w:id="51" w:date="2017-12-01T15:07:16Z">
        <w:r w:rsidDel="00000000" w:rsidR="00000000" w:rsidRPr="00000000">
          <w:rPr>
            <w:rtl w:val="0"/>
          </w:rPr>
        </w:r>
      </w:ins>
    </w:p>
    <w:p w:rsidR="00000000" w:rsidDel="00000000" w:rsidP="00000000" w:rsidRDefault="00000000" w:rsidRPr="00000000">
      <w:pPr>
        <w:contextualSpacing w:val="0"/>
        <w:rPr>
          <w:ins w:author="Jeffrey Hollister" w:id="51" w:date="2017-12-01T15:07:16Z"/>
          <w:sz w:val="20"/>
          <w:szCs w:val="20"/>
          <w:rPrChange w:author="Jeffrey Hollister" w:id="52" w:date="2017-12-01T15:07:16Z">
            <w:rPr>
              <w:sz w:val="20"/>
              <w:szCs w:val="20"/>
              <w:vertAlign w:val="baseline"/>
            </w:rPr>
          </w:rPrChange>
        </w:rPr>
      </w:pPr>
      <w:ins w:author="Jeffrey Hollister" w:id="51" w:date="2017-12-01T15:07:16Z">
        <w:r w:rsidDel="00000000" w:rsidR="00000000" w:rsidRPr="00000000">
          <w:rPr>
            <w:sz w:val="20"/>
            <w:szCs w:val="20"/>
            <w:rtl w:val="0"/>
            <w:rPrChange w:author="Jeffrey Hollister" w:id="52" w:date="2017-12-01T15:07:16Z">
              <w:rPr>
                <w:sz w:val="20"/>
                <w:szCs w:val="20"/>
                <w:vertAlign w:val="baseline"/>
              </w:rPr>
            </w:rPrChange>
          </w:rPr>
          <w:t xml:space="preserve">Wickham, H. (2017). forcats: Tools for Working with Categorical Variables (Factors) (v 0.2.0). </w:t>
        </w:r>
      </w:ins>
      <w:ins w:author="Jeffrey Hollister" w:id="51" w:date="2017-12-01T15:07:16Z">
        <w:r w:rsidDel="00000000" w:rsidR="00000000" w:rsidRPr="00000000">
          <w:fldChar w:fldCharType="begin"/>
        </w:r>
        <w:r w:rsidDel="00000000" w:rsidR="00000000" w:rsidRPr="00000000">
          <w:instrText xml:space="preserve">HYPERLINK "https://cran.r-project.org/package=forcats"</w:instrText>
        </w:r>
        <w:r w:rsidDel="00000000" w:rsidR="00000000" w:rsidRPr="00000000">
          <w:fldChar w:fldCharType="separate"/>
        </w:r>
        <w:r w:rsidDel="00000000" w:rsidR="00000000" w:rsidRPr="00000000">
          <w:rPr>
            <w:color w:val="1155cc"/>
            <w:sz w:val="20"/>
            <w:szCs w:val="20"/>
            <w:u w:val="single"/>
            <w:rtl w:val="0"/>
            <w:rPrChange w:author="Jeffrey Hollister" w:id="52" w:date="2017-12-01T15:07:16Z">
              <w:rPr>
                <w:color w:val="1155cc"/>
                <w:sz w:val="20"/>
                <w:szCs w:val="20"/>
                <w:u w:val="single"/>
              </w:rPr>
            </w:rPrChange>
          </w:rPr>
          <w:t xml:space="preserve">https://CRAN.R-project.org/package=forcats</w:t>
        </w:r>
        <w:r w:rsidDel="00000000" w:rsidR="00000000" w:rsidRPr="00000000">
          <w:fldChar w:fldCharType="end"/>
        </w:r>
      </w:ins>
      <w:ins w:author="Jeffrey Hollister" w:id="51" w:date="2017-12-01T15:07:16Z">
        <w:r w:rsidDel="00000000" w:rsidR="00000000" w:rsidRPr="00000000">
          <w:rPr>
            <w:rtl w:val="0"/>
          </w:rPr>
        </w:r>
      </w:ins>
    </w:p>
    <w:p w:rsidR="00000000" w:rsidDel="00000000" w:rsidP="00000000" w:rsidRDefault="00000000" w:rsidRPr="00000000">
      <w:pPr>
        <w:contextualSpacing w:val="0"/>
        <w:rPr>
          <w:sz w:val="20"/>
          <w:szCs w:val="20"/>
          <w:rPrChange w:author="Jeffrey Hollister" w:id="52" w:date="2017-12-01T15:07:16Z">
            <w:rPr>
              <w:sz w:val="20"/>
              <w:szCs w:val="20"/>
              <w:vertAlign w:val="baseline"/>
            </w:rPr>
          </w:rPrChange>
        </w:rPr>
      </w:pPr>
      <w:r w:rsidDel="00000000" w:rsidR="00000000" w:rsidRPr="00000000">
        <w:rPr>
          <w:rtl w:val="0"/>
        </w:rPr>
      </w:r>
    </w:p>
    <w:p w:rsidR="00000000" w:rsidDel="00000000" w:rsidP="00000000" w:rsidRDefault="00000000" w:rsidRPr="00000000">
      <w:pPr>
        <w:contextualSpacing w:val="0"/>
        <w:rPr>
          <w:sz w:val="20"/>
          <w:szCs w:val="20"/>
          <w:vertAlign w:val="baseline"/>
        </w:rPr>
      </w:pPr>
      <w:ins w:author="Hollister, Jeff" w:id="53" w:date="2017-12-01T14:32:39Z">
        <w:r w:rsidDel="00000000" w:rsidR="00000000" w:rsidRPr="00000000">
          <w:rPr>
            <w:sz w:val="20"/>
            <w:szCs w:val="20"/>
            <w:vertAlign w:val="baseline"/>
            <w:rtl w:val="0"/>
          </w:rPr>
          <w:t xml:space="preserve">Wickham, H., &amp; Bryan, J. (2017). readxl: Read Excel Files(v 1.0.0). </w:t>
        </w:r>
        <w:r w:rsidDel="00000000" w:rsidR="00000000" w:rsidRPr="00000000">
          <w:fldChar w:fldCharType="begin"/>
        </w:r>
        <w:r w:rsidDel="00000000" w:rsidR="00000000" w:rsidRPr="00000000">
          <w:instrText xml:space="preserve">HYPERLINK "https://cran.r-project.org/package=readxl"</w:instrText>
        </w:r>
        <w:r w:rsidDel="00000000" w:rsidR="00000000" w:rsidRPr="00000000">
          <w:fldChar w:fldCharType="separate"/>
        </w:r>
        <w:r w:rsidDel="00000000" w:rsidR="00000000" w:rsidRPr="00000000">
          <w:rPr>
            <w:color w:val="0000ff"/>
            <w:sz w:val="20"/>
            <w:szCs w:val="20"/>
            <w:u w:val="single"/>
            <w:vertAlign w:val="baseline"/>
            <w:rtl w:val="0"/>
          </w:rPr>
          <w:t xml:space="preserve">https://CRAN.R-project.org/package=readxl</w:t>
        </w:r>
        <w:r w:rsidDel="00000000" w:rsidR="00000000" w:rsidRPr="00000000">
          <w:fldChar w:fldCharType="end"/>
        </w:r>
      </w:ins>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ins w:author="Hollister, Jeff" w:id="54" w:date="2017-12-01T14:32:39Z">
        <w:r w:rsidDel="00000000" w:rsidR="00000000" w:rsidRPr="00000000">
          <w:rPr>
            <w:sz w:val="20"/>
            <w:szCs w:val="20"/>
            <w:vertAlign w:val="baseline"/>
            <w:rtl w:val="0"/>
          </w:rPr>
          <w:t xml:space="preserve">Wickham, H., &amp; Henry, L. (2017). tidyr: Easily Tidy Data with ’spread()’ and ’gather()’ Functions(v 0.7.2). </w:t>
        </w:r>
        <w:r w:rsidDel="00000000" w:rsidR="00000000" w:rsidRPr="00000000">
          <w:fldChar w:fldCharType="begin"/>
        </w:r>
        <w:r w:rsidDel="00000000" w:rsidR="00000000" w:rsidRPr="00000000">
          <w:instrText xml:space="preserve">HYPERLINK "https://cran.r-project.org/package=tidyr"</w:instrText>
        </w:r>
        <w:r w:rsidDel="00000000" w:rsidR="00000000" w:rsidRPr="00000000">
          <w:fldChar w:fldCharType="separate"/>
        </w:r>
        <w:r w:rsidDel="00000000" w:rsidR="00000000" w:rsidRPr="00000000">
          <w:rPr>
            <w:color w:val="0000ff"/>
            <w:sz w:val="20"/>
            <w:szCs w:val="20"/>
            <w:u w:val="single"/>
            <w:vertAlign w:val="baseline"/>
            <w:rtl w:val="0"/>
          </w:rPr>
          <w:t xml:space="preserve">https://CRAN.R-project.org/package=tidyr</w:t>
        </w:r>
        <w:r w:rsidDel="00000000" w:rsidR="00000000" w:rsidRPr="00000000">
          <w:fldChar w:fldCharType="end"/>
        </w:r>
      </w:ins>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ins w:author="Hollister, Jeff" w:id="55" w:date="2017-12-01T14:32:39Z">
        <w:r w:rsidDel="00000000" w:rsidR="00000000" w:rsidRPr="00000000">
          <w:rPr>
            <w:sz w:val="20"/>
            <w:szCs w:val="20"/>
            <w:vertAlign w:val="baseline"/>
            <w:rtl w:val="0"/>
          </w:rPr>
          <w:t xml:space="preserve">Wickham, H., Francois, R., Henry, L., &amp; Müller, K. (2017a). dplyr: A Grammar of Data Manipulation(v 0.7.4). </w:t>
        </w:r>
        <w:r w:rsidDel="00000000" w:rsidR="00000000" w:rsidRPr="00000000">
          <w:fldChar w:fldCharType="begin"/>
        </w:r>
        <w:r w:rsidDel="00000000" w:rsidR="00000000" w:rsidRPr="00000000">
          <w:instrText xml:space="preserve">HYPERLINK "https://cran.r-project.org/package=dplyr"</w:instrText>
        </w:r>
        <w:r w:rsidDel="00000000" w:rsidR="00000000" w:rsidRPr="00000000">
          <w:fldChar w:fldCharType="separate"/>
        </w:r>
        <w:r w:rsidDel="00000000" w:rsidR="00000000" w:rsidRPr="00000000">
          <w:rPr>
            <w:color w:val="0000ff"/>
            <w:sz w:val="20"/>
            <w:szCs w:val="20"/>
            <w:u w:val="single"/>
            <w:vertAlign w:val="baseline"/>
            <w:rtl w:val="0"/>
          </w:rPr>
          <w:t xml:space="preserve">https://CRAN.R-project.org/package=dplyr</w:t>
        </w:r>
        <w:r w:rsidDel="00000000" w:rsidR="00000000" w:rsidRPr="00000000">
          <w:fldChar w:fldCharType="end"/>
        </w:r>
      </w:ins>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ins w:author="Hollister, Jeff" w:id="56" w:date="2017-12-01T14:32:39Z">
        <w:r w:rsidDel="00000000" w:rsidR="00000000" w:rsidRPr="00000000">
          <w:rPr>
            <w:sz w:val="20"/>
            <w:szCs w:val="20"/>
            <w:vertAlign w:val="baseline"/>
            <w:rtl w:val="0"/>
          </w:rPr>
          <w:t xml:space="preserve">Wickham, H., Hester, J., &amp; Francois, R. (2017b). readr: Read Rectangular Text Data(v 1.1.1). </w:t>
        </w:r>
        <w:r w:rsidDel="00000000" w:rsidR="00000000" w:rsidRPr="00000000">
          <w:fldChar w:fldCharType="begin"/>
        </w:r>
        <w:r w:rsidDel="00000000" w:rsidR="00000000" w:rsidRPr="00000000">
          <w:instrText xml:space="preserve">HYPERLINK "https://cran.r-project.org/package=readr"</w:instrText>
        </w:r>
        <w:r w:rsidDel="00000000" w:rsidR="00000000" w:rsidRPr="00000000">
          <w:fldChar w:fldCharType="separate"/>
        </w:r>
        <w:r w:rsidDel="00000000" w:rsidR="00000000" w:rsidRPr="00000000">
          <w:rPr>
            <w:color w:val="0000ff"/>
            <w:sz w:val="20"/>
            <w:szCs w:val="20"/>
            <w:u w:val="single"/>
            <w:vertAlign w:val="baseline"/>
            <w:rtl w:val="0"/>
          </w:rPr>
          <w:t xml:space="preserve">https://CRAN.R-project.org/package=readr</w:t>
        </w:r>
        <w:r w:rsidDel="00000000" w:rsidR="00000000" w:rsidRPr="00000000">
          <w:fldChar w:fldCharType="end"/>
        </w:r>
      </w:ins>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color w:val="222222"/>
          <w:sz w:val="20"/>
          <w:szCs w:val="20"/>
          <w:highlight w:val="white"/>
          <w:vertAlign w:val="baseline"/>
        </w:rPr>
      </w:pPr>
      <w:r w:rsidDel="00000000" w:rsidR="00000000" w:rsidRPr="00000000">
        <w:rPr>
          <w:color w:val="222222"/>
          <w:sz w:val="20"/>
          <w:szCs w:val="20"/>
          <w:highlight w:val="white"/>
          <w:vertAlign w:val="baseline"/>
          <w:rtl w:val="0"/>
        </w:rPr>
        <w:t xml:space="preserve">Wigand, C., Roman, C.T., Davey, E., Stolt, M., Johnson, R., Hanson, A., Watson, E.B., Moran, S.B., Cahoon, D.R., Lynch, J.C., &amp; Rafferty, P. (2014). Below the disappearing marshes of an urban estuary: historic nitrogen trends and soil structure. </w:t>
      </w:r>
      <w:r w:rsidDel="00000000" w:rsidR="00000000" w:rsidRPr="00000000">
        <w:rPr>
          <w:i w:val="1"/>
          <w:color w:val="222222"/>
          <w:sz w:val="20"/>
          <w:szCs w:val="20"/>
          <w:highlight w:val="white"/>
          <w:vertAlign w:val="baseline"/>
          <w:rtl w:val="0"/>
        </w:rPr>
        <w:t xml:space="preserve">Ecological Applications</w:t>
      </w:r>
      <w:r w:rsidDel="00000000" w:rsidR="00000000" w:rsidRPr="00000000">
        <w:rPr>
          <w:color w:val="222222"/>
          <w:sz w:val="20"/>
          <w:szCs w:val="20"/>
          <w:highlight w:val="white"/>
          <w:vertAlign w:val="baseline"/>
          <w:rtl w:val="0"/>
        </w:rPr>
        <w:t xml:space="preserve">, 24, 633-649.</w:t>
      </w:r>
    </w:p>
    <w:p w:rsidR="00000000" w:rsidDel="00000000" w:rsidP="00000000" w:rsidRDefault="00000000" w:rsidRPr="00000000">
      <w:pPr>
        <w:contextualSpacing w:val="0"/>
        <w:rPr>
          <w:color w:val="222222"/>
          <w:sz w:val="20"/>
          <w:szCs w:val="20"/>
          <w:highlight w:val="white"/>
          <w:vertAlign w:val="baseline"/>
        </w:rPr>
      </w:pPr>
      <w:r w:rsidDel="00000000" w:rsidR="00000000" w:rsidRPr="00000000">
        <w:rPr>
          <w:rtl w:val="0"/>
        </w:rPr>
      </w:r>
    </w:p>
    <w:p w:rsidR="00000000" w:rsidDel="00000000" w:rsidP="00000000" w:rsidRDefault="00000000" w:rsidRPr="00000000">
      <w:pPr>
        <w:contextualSpacing w:val="0"/>
        <w:rPr>
          <w:color w:val="000000"/>
          <w:sz w:val="20"/>
          <w:szCs w:val="20"/>
          <w:vertAlign w:val="baseline"/>
        </w:rPr>
      </w:pPr>
      <w:r w:rsidDel="00000000" w:rsidR="00000000" w:rsidRPr="00000000">
        <w:rPr>
          <w:color w:val="222222"/>
          <w:sz w:val="20"/>
          <w:szCs w:val="20"/>
          <w:highlight w:val="white"/>
          <w:vertAlign w:val="baseline"/>
          <w:rtl w:val="0"/>
        </w:rPr>
        <w:t xml:space="preserve">Wigand, C., Ardito, T., Chaffee, C., Ferguson, W., Paton, S., Raposa, K., Vandemoer, C., &amp; Watson, E. (2017). A climate change adaptation strategy for management of coastal marsh systems. </w:t>
      </w:r>
      <w:r w:rsidDel="00000000" w:rsidR="00000000" w:rsidRPr="00000000">
        <w:rPr>
          <w:i w:val="1"/>
          <w:color w:val="222222"/>
          <w:sz w:val="20"/>
          <w:szCs w:val="20"/>
          <w:highlight w:val="white"/>
          <w:vertAlign w:val="baseline"/>
          <w:rtl w:val="0"/>
        </w:rPr>
        <w:t xml:space="preserve">Estuaries and Coasts</w:t>
      </w:r>
      <w:r w:rsidDel="00000000" w:rsidR="00000000" w:rsidRPr="00000000">
        <w:rPr>
          <w:color w:val="222222"/>
          <w:sz w:val="20"/>
          <w:szCs w:val="20"/>
          <w:highlight w:val="white"/>
          <w:vertAlign w:val="baseline"/>
          <w:rtl w:val="0"/>
        </w:rPr>
        <w:t xml:space="preserve">, 40, 682-693</w:t>
      </w:r>
      <w:r w:rsidDel="00000000" w:rsidR="00000000" w:rsidRPr="00000000">
        <w:rPr>
          <w:color w:val="131413"/>
          <w:sz w:val="20"/>
          <w:szCs w:val="20"/>
          <w:vertAlign w:val="baseline"/>
          <w:rtl w:val="0"/>
        </w:rPr>
        <w:t xml:space="preserve">.</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Wilson, C.A., Hughes, Z.J., &amp; FitzGerald, D.M. (2012). The effects of crab bioturbation on Mid-Atlantic saltmarsh tidal creek extension: Geotechnical and geochemical changes. </w:t>
      </w:r>
      <w:r w:rsidDel="00000000" w:rsidR="00000000" w:rsidRPr="00000000">
        <w:rPr>
          <w:i w:val="1"/>
          <w:sz w:val="20"/>
          <w:szCs w:val="20"/>
          <w:vertAlign w:val="baseline"/>
          <w:rtl w:val="0"/>
        </w:rPr>
        <w:t xml:space="preserve">Estuarine, Coastal and Shelf Science</w:t>
      </w:r>
      <w:r w:rsidDel="00000000" w:rsidR="00000000" w:rsidRPr="00000000">
        <w:rPr>
          <w:sz w:val="20"/>
          <w:szCs w:val="20"/>
          <w:vertAlign w:val="baseline"/>
          <w:rtl w:val="0"/>
        </w:rPr>
        <w:t xml:space="preserve">, 106, 33-44.</w:t>
      </w:r>
    </w:p>
    <w:p w:rsidR="00000000" w:rsidDel="00000000" w:rsidP="00000000" w:rsidRDefault="00000000" w:rsidRPr="00000000">
      <w:pPr>
        <w:shd w:fill="ffffff" w:val="clear"/>
        <w:contextualSpacing w:val="0"/>
        <w:rPr>
          <w:color w:val="000000"/>
          <w:sz w:val="20"/>
          <w:szCs w:val="20"/>
          <w:vertAlign w:val="baseline"/>
        </w:rPr>
      </w:pPr>
      <w:r w:rsidDel="00000000" w:rsidR="00000000" w:rsidRPr="00000000">
        <w:rPr>
          <w:rtl w:val="0"/>
        </w:rPr>
      </w:r>
    </w:p>
    <w:p w:rsidR="00000000" w:rsidDel="00000000" w:rsidP="00000000" w:rsidRDefault="00000000" w:rsidRPr="00000000">
      <w:pPr>
        <w:shd w:fill="ffffff" w:val="clear"/>
        <w:contextualSpacing w:val="0"/>
        <w:rPr>
          <w:color w:val="000000"/>
          <w:sz w:val="20"/>
          <w:szCs w:val="20"/>
          <w:vertAlign w:val="baseline"/>
        </w:rPr>
      </w:pPr>
      <w:r w:rsidDel="00000000" w:rsidR="00000000" w:rsidRPr="00000000">
        <w:rPr>
          <w:color w:val="000000"/>
          <w:sz w:val="20"/>
          <w:szCs w:val="20"/>
          <w:vertAlign w:val="baseline"/>
          <w:rtl w:val="0"/>
        </w:rPr>
        <w:t xml:space="preserve">Yang, Z., Hess, K., Wong, A., Spargo, E., White, S., &amp; Myers, E. (2008). VDatum for the Long Island Sound, Narragansett Bay, and New York Bight: Tidal datums, marine grids, and sea surface topography.</w:t>
      </w:r>
      <w:r w:rsidDel="00000000" w:rsidR="00000000" w:rsidRPr="00000000">
        <w:rPr>
          <w:color w:val="595959"/>
          <w:sz w:val="20"/>
          <w:szCs w:val="20"/>
          <w:vertAlign w:val="baseline"/>
          <w:rtl w:val="0"/>
        </w:rPr>
        <w:t xml:space="preserve"> </w:t>
      </w:r>
      <w:r w:rsidDel="00000000" w:rsidR="00000000" w:rsidRPr="00000000">
        <w:rPr>
          <w:color w:val="000000"/>
          <w:sz w:val="20"/>
          <w:szCs w:val="20"/>
          <w:vertAlign w:val="baseline"/>
          <w:rtl w:val="0"/>
        </w:rPr>
        <w:t xml:space="preserve">NOAA Technical Report NOS. 62 pp.</w:t>
      </w:r>
    </w:p>
    <w:p w:rsidR="00000000" w:rsidDel="00000000" w:rsidP="00000000" w:rsidRDefault="00000000" w:rsidRPr="00000000">
      <w:pPr>
        <w:contextualSpacing w:val="0"/>
        <w:rPr>
          <w:b w:val="0"/>
          <w:sz w:val="20"/>
          <w:szCs w:val="20"/>
          <w:vertAlign w:val="baseline"/>
        </w:rPr>
      </w:pPr>
      <w:r w:rsidDel="00000000" w:rsidR="00000000" w:rsidRPr="00000000">
        <w:br w:type="page"/>
      </w:r>
      <w:r w:rsidDel="00000000" w:rsidR="00000000" w:rsidRPr="00000000">
        <w:rPr>
          <w:b w:val="1"/>
          <w:sz w:val="20"/>
          <w:szCs w:val="20"/>
          <w:vertAlign w:val="baseline"/>
          <w:rtl w:val="0"/>
        </w:rPr>
        <w:t xml:space="preserve">Figure captions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b w:val="1"/>
          <w:sz w:val="20"/>
          <w:szCs w:val="20"/>
          <w:vertAlign w:val="baseline"/>
          <w:rtl w:val="0"/>
        </w:rPr>
        <w:t xml:space="preserve">Fig.1</w:t>
      </w:r>
      <w:r w:rsidDel="00000000" w:rsidR="00000000" w:rsidRPr="00000000">
        <w:rPr>
          <w:sz w:val="20"/>
          <w:szCs w:val="20"/>
          <w:vertAlign w:val="baseline"/>
          <w:rtl w:val="0"/>
        </w:rPr>
        <w:t xml:space="preserve">  Locations of the four study marshes in Narragansett Bay, RI.  The marshes include Bissel Cove Marsh (BIS), Coggeshall Marsh (COG), Nag Marsh (NAG), and Passeonquis Marsh (PAS) </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b w:val="1"/>
          <w:sz w:val="20"/>
          <w:szCs w:val="20"/>
          <w:vertAlign w:val="baseline"/>
          <w:rtl w:val="0"/>
        </w:rPr>
        <w:t xml:space="preserve">Fig.2</w:t>
      </w:r>
      <w:r w:rsidDel="00000000" w:rsidR="00000000" w:rsidRPr="00000000">
        <w:rPr>
          <w:sz w:val="20"/>
          <w:szCs w:val="20"/>
          <w:vertAlign w:val="baseline"/>
          <w:rtl w:val="0"/>
        </w:rPr>
        <w:t xml:space="preserve">  </w:t>
      </w:r>
      <w:ins w:author="Jeffrey Hollister" w:id="57" w:date="2017-12-01T16:44:13Z">
        <w:r w:rsidDel="00000000" w:rsidR="00000000" w:rsidRPr="00000000">
          <w:rPr>
            <w:sz w:val="20"/>
            <w:szCs w:val="20"/>
            <w:rtl w:val="0"/>
            <w:rPrChange w:author="Jeffrey Hollister" w:id="58" w:date="2017-12-01T16:44:13Z">
              <w:rPr>
                <w:sz w:val="20"/>
                <w:szCs w:val="20"/>
                <w:vertAlign w:val="baseline"/>
              </w:rPr>
            </w:rPrChange>
          </w:rPr>
          <w:t xml:space="preserve">Density distributions</w:t>
        </w:r>
      </w:ins>
      <w:del w:author="Jeffrey Hollister" w:id="57" w:date="2017-12-01T16:44:13Z">
        <w:r w:rsidDel="00000000" w:rsidR="00000000" w:rsidRPr="00000000">
          <w:rPr>
            <w:sz w:val="20"/>
            <w:szCs w:val="20"/>
            <w:rtl w:val="0"/>
            <w:rPrChange w:author="Jeffrey Hollister" w:id="58" w:date="2017-12-01T16:44:13Z">
              <w:rPr>
                <w:sz w:val="20"/>
                <w:szCs w:val="20"/>
                <w:vertAlign w:val="baseline"/>
              </w:rPr>
            </w:rPrChange>
          </w:rPr>
          <w:delText xml:space="preserve">Histograms</w:delText>
        </w:r>
      </w:del>
      <w:r w:rsidDel="00000000" w:rsidR="00000000" w:rsidRPr="00000000">
        <w:rPr>
          <w:sz w:val="20"/>
          <w:szCs w:val="20"/>
          <w:vertAlign w:val="baseline"/>
          <w:rtl w:val="0"/>
        </w:rPr>
        <w:t xml:space="preserve"> of crab burrow diameters and carapace widths for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w:t>
      </w:r>
      <w:r w:rsidDel="00000000" w:rsidR="00000000" w:rsidRPr="00000000">
        <w:rPr>
          <w:i w:val="1"/>
          <w:sz w:val="20"/>
          <w:szCs w:val="20"/>
          <w:vertAlign w:val="baseline"/>
          <w:rtl w:val="0"/>
        </w:rPr>
        <w:t xml:space="preserve">Carcinus</w:t>
      </w:r>
      <w:r w:rsidDel="00000000" w:rsidR="00000000" w:rsidRPr="00000000">
        <w:rPr>
          <w:sz w:val="20"/>
          <w:szCs w:val="20"/>
          <w:vertAlign w:val="baseline"/>
          <w:rtl w:val="0"/>
        </w:rPr>
        <w:t xml:space="preserve">, and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w:t>
      </w:r>
      <w:ins w:author="Jeffrey Hollister" w:id="59" w:date="2017-12-01T16:45:01Z">
        <w:r w:rsidDel="00000000" w:rsidR="00000000" w:rsidRPr="00000000">
          <w:rPr>
            <w:sz w:val="20"/>
            <w:szCs w:val="20"/>
            <w:vertAlign w:val="baseline"/>
            <w:rtl w:val="0"/>
          </w:rPr>
          <w:t xml:space="preserve">Grey </w:t>
        </w:r>
        <w:r w:rsidDel="00000000" w:rsidR="00000000" w:rsidRPr="00000000">
          <w:rPr>
            <w:sz w:val="20"/>
            <w:szCs w:val="20"/>
            <w:rtl w:val="0"/>
            <w:rPrChange w:author="Jeffrey Hollister" w:id="60" w:date="2017-12-01T16:45:01Z">
              <w:rPr>
                <w:sz w:val="20"/>
                <w:szCs w:val="20"/>
                <w:vertAlign w:val="baseline"/>
              </w:rPr>
            </w:rPrChange>
          </w:rPr>
          <w:t xml:space="preserve">distribution represents all crab species. </w:t>
        </w:r>
      </w:ins>
      <w:r w:rsidDel="00000000" w:rsidR="00000000" w:rsidRPr="00000000">
        <w:rPr>
          <w:sz w:val="20"/>
          <w:szCs w:val="20"/>
          <w:vertAlign w:val="baseline"/>
          <w:rtl w:val="0"/>
        </w:rPr>
        <w:t xml:space="preserve">Note that y axes are at different scales</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b w:val="1"/>
          <w:sz w:val="20"/>
          <w:szCs w:val="20"/>
          <w:vertAlign w:val="baseline"/>
          <w:rtl w:val="0"/>
        </w:rPr>
        <w:t xml:space="preserve">Fig.3</w:t>
      </w:r>
      <w:r w:rsidDel="00000000" w:rsidR="00000000" w:rsidRPr="00000000">
        <w:rPr>
          <w:sz w:val="20"/>
          <w:szCs w:val="20"/>
          <w:vertAlign w:val="baseline"/>
          <w:rtl w:val="0"/>
        </w:rPr>
        <w:t xml:space="preserve">  Burrow density and crab species CPUE across the four study sites and four habitats.  </w:t>
      </w:r>
      <w:del w:author="Jeffrey Hollister" w:id="61" w:date="2017-12-01T16:46:23Z">
        <w:r w:rsidDel="00000000" w:rsidR="00000000" w:rsidRPr="00000000">
          <w:rPr>
            <w:sz w:val="20"/>
            <w:szCs w:val="20"/>
            <w:vertAlign w:val="baseline"/>
            <w:rtl w:val="0"/>
          </w:rPr>
          <w:delText xml:space="preserve">Pairs that are significantly different based on ANOVA and LSD (p &lt; 0.05) are denoted with different subscripts.  Subscripts indicate differences based on rank transformed data, while the bar plots themselves are showing the mean and SE of the actual untransformed data. </w:delText>
        </w:r>
      </w:del>
      <w:r w:rsidDel="00000000" w:rsidR="00000000" w:rsidRPr="00000000">
        <w:rPr>
          <w:sz w:val="20"/>
          <w:szCs w:val="20"/>
          <w:vertAlign w:val="baseline"/>
          <w:rtl w:val="0"/>
        </w:rPr>
        <w:t xml:space="preserve">Error bars are </w:t>
      </w:r>
      <w:ins w:author="Jeffrey Hollister" w:id="62" w:date="2017-12-01T16:46:26Z">
        <w:r w:rsidDel="00000000" w:rsidR="00000000" w:rsidRPr="00000000">
          <w:rPr>
            <w:sz w:val="20"/>
            <w:szCs w:val="20"/>
            <w:rtl w:val="0"/>
            <w:rPrChange w:author="Jeffrey Hollister" w:id="63" w:date="2017-12-01T16:46:26Z">
              <w:rPr>
                <w:sz w:val="20"/>
                <w:szCs w:val="20"/>
                <w:vertAlign w:val="baseline"/>
              </w:rPr>
            </w:rPrChange>
          </w:rPr>
          <w:t xml:space="preserve">95% confidence limits</w:t>
        </w:r>
      </w:ins>
      <w:del w:author="Jeffrey Hollister" w:id="62" w:date="2017-12-01T16:46:26Z">
        <w:r w:rsidDel="00000000" w:rsidR="00000000" w:rsidRPr="00000000">
          <w:rPr>
            <w:sz w:val="20"/>
            <w:szCs w:val="20"/>
            <w:vertAlign w:val="baseline"/>
            <w:rtl w:val="0"/>
          </w:rPr>
          <w:delText xml:space="preserve">1 SE</w:delText>
        </w:r>
      </w:del>
      <w:r w:rsidDel="00000000" w:rsidR="00000000" w:rsidRPr="00000000">
        <w:rPr>
          <w:sz w:val="20"/>
          <w:szCs w:val="20"/>
          <w:vertAlign w:val="baseline"/>
          <w:rtl w:val="0"/>
        </w:rPr>
        <w:t xml:space="preserve">.  Refer to the text for marsh and habitat acronyms</w:t>
      </w:r>
      <w:ins w:author="Jeffrey Hollister" w:id="64" w:date="2017-12-01T16:46:45Z">
        <w:r w:rsidDel="00000000" w:rsidR="00000000" w:rsidRPr="00000000">
          <w:rPr>
            <w:sz w:val="20"/>
            <w:szCs w:val="20"/>
            <w:vertAlign w:val="baseline"/>
            <w:rtl w:val="0"/>
          </w:rPr>
          <w:t xml:space="preserve">.</w:t>
        </w:r>
      </w:ins>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b w:val="1"/>
          <w:sz w:val="20"/>
          <w:szCs w:val="20"/>
          <w:vertAlign w:val="baseline"/>
          <w:rtl w:val="0"/>
        </w:rPr>
        <w:t xml:space="preserve">Fig.4</w:t>
      </w:r>
      <w:r w:rsidDel="00000000" w:rsidR="00000000" w:rsidRPr="00000000">
        <w:rPr>
          <w:sz w:val="20"/>
          <w:szCs w:val="20"/>
          <w:vertAlign w:val="baseline"/>
          <w:rtl w:val="0"/>
        </w:rPr>
        <w:t xml:space="preserve">  Distribution of study plot elevations relative to mean high water (A), and elevation distributions (inter-quartile ranges) of crab species caught in pitfall traps (B).  No crabs were captured at the highest marsh elevations.  At mid-marsh elevations,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was found; </w:t>
      </w:r>
      <w:r w:rsidDel="00000000" w:rsidR="00000000" w:rsidRPr="00000000">
        <w:rPr>
          <w:i w:val="1"/>
          <w:sz w:val="20"/>
          <w:szCs w:val="20"/>
          <w:vertAlign w:val="baseline"/>
          <w:rtl w:val="0"/>
        </w:rPr>
        <w:t xml:space="preserve">Sesarma </w:t>
      </w:r>
      <w:r w:rsidDel="00000000" w:rsidR="00000000" w:rsidRPr="00000000">
        <w:rPr>
          <w:sz w:val="20"/>
          <w:szCs w:val="20"/>
          <w:vertAlign w:val="baseline"/>
          <w:rtl w:val="0"/>
        </w:rPr>
        <w:t xml:space="preserve">and </w:t>
      </w:r>
      <w:r w:rsidDel="00000000" w:rsidR="00000000" w:rsidRPr="00000000">
        <w:rPr>
          <w:i w:val="1"/>
          <w:sz w:val="20"/>
          <w:szCs w:val="20"/>
          <w:vertAlign w:val="baseline"/>
          <w:rtl w:val="0"/>
        </w:rPr>
        <w:t xml:space="preserve">Carcinus </w:t>
      </w:r>
      <w:r w:rsidDel="00000000" w:rsidR="00000000" w:rsidRPr="00000000">
        <w:rPr>
          <w:sz w:val="20"/>
          <w:szCs w:val="20"/>
          <w:vertAlign w:val="baseline"/>
          <w:rtl w:val="0"/>
        </w:rPr>
        <w:t xml:space="preserve">were caught at lower elevations.  Different subscripts among species indicate significant differences in mean elevation based on ANOVA and a Games Howell pairwise test (F=10.225, p&lt;0.001). These data suggest that as coastal marsh inundation increases with sea-level rise, shifts from no crabs to </w:t>
      </w:r>
      <w:r w:rsidDel="00000000" w:rsidR="00000000" w:rsidRPr="00000000">
        <w:rPr>
          <w:i w:val="1"/>
          <w:sz w:val="20"/>
          <w:szCs w:val="20"/>
          <w:vertAlign w:val="baseline"/>
          <w:rtl w:val="0"/>
        </w:rPr>
        <w:t xml:space="preserve">Uca</w:t>
      </w:r>
      <w:r w:rsidDel="00000000" w:rsidR="00000000" w:rsidRPr="00000000">
        <w:rPr>
          <w:sz w:val="20"/>
          <w:szCs w:val="20"/>
          <w:vertAlign w:val="baseline"/>
          <w:rtl w:val="0"/>
        </w:rPr>
        <w:t xml:space="preserve"> and then to </w:t>
      </w:r>
      <w:r w:rsidDel="00000000" w:rsidR="00000000" w:rsidRPr="00000000">
        <w:rPr>
          <w:i w:val="1"/>
          <w:sz w:val="20"/>
          <w:szCs w:val="20"/>
          <w:vertAlign w:val="baseline"/>
          <w:rtl w:val="0"/>
        </w:rPr>
        <w:t xml:space="preserve">Sesarma</w:t>
      </w:r>
      <w:r w:rsidDel="00000000" w:rsidR="00000000" w:rsidRPr="00000000">
        <w:rPr>
          <w:sz w:val="20"/>
          <w:szCs w:val="20"/>
          <w:vertAlign w:val="baseline"/>
          <w:rtl w:val="0"/>
        </w:rPr>
        <w:t xml:space="preserve"> and </w:t>
      </w:r>
      <w:r w:rsidDel="00000000" w:rsidR="00000000" w:rsidRPr="00000000">
        <w:rPr>
          <w:i w:val="1"/>
          <w:sz w:val="20"/>
          <w:szCs w:val="20"/>
          <w:vertAlign w:val="baseline"/>
          <w:rtl w:val="0"/>
        </w:rPr>
        <w:t xml:space="preserve">Carcinus</w:t>
      </w:r>
      <w:r w:rsidDel="00000000" w:rsidR="00000000" w:rsidRPr="00000000">
        <w:rPr>
          <w:sz w:val="20"/>
          <w:szCs w:val="20"/>
          <w:vertAlign w:val="baseline"/>
          <w:rtl w:val="0"/>
        </w:rPr>
        <w:t xml:space="preserve"> are expected.</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b w:val="1"/>
          <w:sz w:val="20"/>
          <w:szCs w:val="20"/>
          <w:vertAlign w:val="baseline"/>
          <w:rtl w:val="0"/>
        </w:rPr>
        <w:t xml:space="preserve">Fig.5</w:t>
      </w:r>
      <w:r w:rsidDel="00000000" w:rsidR="00000000" w:rsidRPr="00000000">
        <w:rPr>
          <w:sz w:val="20"/>
          <w:szCs w:val="20"/>
          <w:vertAlign w:val="baseline"/>
          <w:rtl w:val="0"/>
        </w:rPr>
        <w:t xml:space="preserve">  Temporal changes in crab abundance (burrow density [A.]</w:t>
      </w:r>
      <w:ins w:author="Jeffrey Hollister" w:id="65" w:date="2017-12-01T16:47:25Z">
        <w:r w:rsidDel="00000000" w:rsidR="00000000" w:rsidRPr="00000000">
          <w:rPr>
            <w:sz w:val="20"/>
            <w:szCs w:val="20"/>
            <w:vertAlign w:val="baseline"/>
            <w:rtl w:val="0"/>
          </w:rPr>
          <w:t xml:space="preserve">, Error bars ar 95</w:t>
        </w:r>
        <w:r w:rsidDel="00000000" w:rsidR="00000000" w:rsidRPr="00000000">
          <w:rPr>
            <w:sz w:val="20"/>
            <w:szCs w:val="20"/>
            <w:rtl w:val="0"/>
            <w:rPrChange w:author="Jeffrey Hollister" w:id="66" w:date="2017-12-01T16:47:25Z">
              <w:rPr>
                <w:sz w:val="20"/>
                <w:szCs w:val="20"/>
                <w:vertAlign w:val="baseline"/>
              </w:rPr>
            </w:rPrChange>
          </w:rPr>
          <w:t xml:space="preserve">% confidence limits</w:t>
        </w:r>
      </w:ins>
      <w:r w:rsidDel="00000000" w:rsidR="00000000" w:rsidRPr="00000000">
        <w:rPr>
          <w:sz w:val="20"/>
          <w:szCs w:val="20"/>
          <w:vertAlign w:val="baseline"/>
          <w:rtl w:val="0"/>
        </w:rPr>
        <w:t xml:space="preserve">), a habitat change linked to crabs (extent of bare creekbanks [B.]), and factors that can potentially affect crab abundance, including the level of recreational fishing, defined as directed trips with primary and secondary targets of crustacean predators (C.), predation pressure by birds (D. and E.), and climate change (sea-level rise </w:t>
      </w:r>
      <w:del w:author="Jeffrey Hollister" w:id="67" w:date="2017-12-01T16:47:49Z">
        <w:r w:rsidDel="00000000" w:rsidR="00000000" w:rsidRPr="00000000">
          <w:rPr>
            <w:sz w:val="20"/>
            <w:szCs w:val="20"/>
            <w:vertAlign w:val="baseline"/>
            <w:rtl w:val="0"/>
          </w:rPr>
          <w:delText xml:space="preserve">and April-October water temperature </w:delText>
        </w:r>
      </w:del>
      <w:r w:rsidDel="00000000" w:rsidR="00000000" w:rsidRPr="00000000">
        <w:rPr>
          <w:sz w:val="20"/>
          <w:szCs w:val="20"/>
          <w:vertAlign w:val="baseline"/>
          <w:rtl w:val="0"/>
        </w:rPr>
        <w:t xml:space="preserve">[F.])</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b w:val="1"/>
          <w:sz w:val="20"/>
          <w:szCs w:val="20"/>
          <w:vertAlign w:val="baseline"/>
          <w:rtl w:val="0"/>
        </w:rPr>
        <w:t xml:space="preserve">Fig.6</w:t>
      </w:r>
      <w:r w:rsidDel="00000000" w:rsidR="00000000" w:rsidRPr="00000000">
        <w:rPr>
          <w:sz w:val="20"/>
          <w:szCs w:val="20"/>
          <w:vertAlign w:val="baseline"/>
          <w:rtl w:val="0"/>
        </w:rPr>
        <w:t xml:space="preserve">  Conceptual model of marsh crab responses to the interactive effects of bottom-up (sea-level rise) and top-down (predation) processes.  Responses should be strongest at intermediate elevation marshes.  Predation effects will be mitigated at lower elevation marshes where burrowing is inhibited by weak and waterlogged soils, and at higher elevation marshes where burrowing and activity is limited by infrequent flooding and dense high marsh vegetation</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ins w:author="Jeffrey Hollister" w:id="68" w:date="2017-12-01T16:48:13Z"/>
          <w:sz w:val="20"/>
          <w:szCs w:val="20"/>
          <w:rPrChange w:author="Jeffrey Hollister" w:id="69" w:date="2017-12-01T16:48:13Z">
            <w:rPr>
              <w:sz w:val="20"/>
              <w:szCs w:val="20"/>
              <w:vertAlign w:val="baseline"/>
            </w:rPr>
          </w:rPrChange>
        </w:rPr>
      </w:pPr>
      <w:ins w:author="Jeffrey Hollister" w:id="68" w:date="2017-12-01T16:48:13Z">
        <w:r w:rsidDel="00000000" w:rsidR="00000000" w:rsidRPr="00000000">
          <w:rPr>
            <w:b w:val="1"/>
            <w:sz w:val="20"/>
            <w:szCs w:val="20"/>
            <w:rtl w:val="0"/>
            <w:rPrChange w:author="Jeffrey Hollister" w:id="69" w:date="2017-12-01T16:48:13Z">
              <w:rPr>
                <w:sz w:val="20"/>
                <w:szCs w:val="20"/>
                <w:vertAlign w:val="baseline"/>
              </w:rPr>
            </w:rPrChange>
          </w:rPr>
          <w:t xml:space="preserve">Fig.X</w:t>
        </w:r>
        <w:r w:rsidDel="00000000" w:rsidR="00000000" w:rsidRPr="00000000">
          <w:rPr>
            <w:sz w:val="20"/>
            <w:szCs w:val="20"/>
            <w:rtl w:val="0"/>
            <w:rPrChange w:author="Jeffrey Hollister" w:id="69" w:date="2017-12-01T16:48:13Z">
              <w:rPr>
                <w:sz w:val="20"/>
                <w:szCs w:val="20"/>
                <w:vertAlign w:val="baseline"/>
              </w:rPr>
            </w:rPrChange>
          </w:rPr>
          <w:t xml:space="preserve"> </w:t>
        </w:r>
        <w:r w:rsidDel="00000000" w:rsidR="00000000" w:rsidRPr="00000000">
          <w:rPr>
            <w:sz w:val="20"/>
            <w:szCs w:val="20"/>
            <w:rtl w:val="0"/>
            <w:rPrChange w:author="Jeffrey Hollister" w:id="69" w:date="2017-12-01T16:48:13Z">
              <w:rPr>
                <w:sz w:val="20"/>
                <w:szCs w:val="20"/>
                <w:vertAlign w:val="baseline"/>
              </w:rPr>
            </w:rPrChange>
          </w:rPr>
          <w:t xml:space="preserve">Correlations between crab abundance indicators and environmental parameters in four habitat types.  Refer to the text for habitat acronyms. For vegetation, SPAALT=</w:t>
        </w:r>
        <w:r w:rsidDel="00000000" w:rsidR="00000000" w:rsidRPr="00000000">
          <w:rPr>
            <w:i w:val="1"/>
            <w:sz w:val="20"/>
            <w:szCs w:val="20"/>
            <w:rtl w:val="0"/>
            <w:rPrChange w:author="Jeffrey Hollister" w:id="69" w:date="2017-12-01T16:48:13Z">
              <w:rPr>
                <w:sz w:val="20"/>
                <w:szCs w:val="20"/>
                <w:vertAlign w:val="baseline"/>
              </w:rPr>
            </w:rPrChange>
          </w:rPr>
          <w:t xml:space="preserve">Spartina alterniflora</w:t>
        </w:r>
        <w:r w:rsidDel="00000000" w:rsidR="00000000" w:rsidRPr="00000000">
          <w:rPr>
            <w:sz w:val="20"/>
            <w:szCs w:val="20"/>
            <w:rtl w:val="0"/>
            <w:rPrChange w:author="Jeffrey Hollister" w:id="69" w:date="2017-12-01T16:48:13Z">
              <w:rPr>
                <w:sz w:val="20"/>
                <w:szCs w:val="20"/>
                <w:vertAlign w:val="baseline"/>
              </w:rPr>
            </w:rPrChange>
          </w:rPr>
          <w:t xml:space="preserve">, SPAPAT=</w:t>
        </w:r>
        <w:r w:rsidDel="00000000" w:rsidR="00000000" w:rsidRPr="00000000">
          <w:rPr>
            <w:i w:val="1"/>
            <w:sz w:val="20"/>
            <w:szCs w:val="20"/>
            <w:rtl w:val="0"/>
            <w:rPrChange w:author="Jeffrey Hollister" w:id="69" w:date="2017-12-01T16:48:13Z">
              <w:rPr>
                <w:sz w:val="20"/>
                <w:szCs w:val="20"/>
                <w:vertAlign w:val="baseline"/>
              </w:rPr>
            </w:rPrChange>
          </w:rPr>
          <w:t xml:space="preserve">Spartina patens</w:t>
        </w:r>
        <w:r w:rsidDel="00000000" w:rsidR="00000000" w:rsidRPr="00000000">
          <w:rPr>
            <w:sz w:val="20"/>
            <w:szCs w:val="20"/>
            <w:rtl w:val="0"/>
            <w:rPrChange w:author="Jeffrey Hollister" w:id="69" w:date="2017-12-01T16:48:13Z">
              <w:rPr>
                <w:sz w:val="20"/>
                <w:szCs w:val="20"/>
                <w:vertAlign w:val="baseline"/>
              </w:rPr>
            </w:rPrChange>
          </w:rPr>
          <w:t xml:space="preserve">, DISSPI=</w:t>
        </w:r>
        <w:r w:rsidDel="00000000" w:rsidR="00000000" w:rsidRPr="00000000">
          <w:rPr>
            <w:i w:val="1"/>
            <w:sz w:val="20"/>
            <w:szCs w:val="20"/>
            <w:rtl w:val="0"/>
            <w:rPrChange w:author="Jeffrey Hollister" w:id="69" w:date="2017-12-01T16:48:13Z">
              <w:rPr>
                <w:sz w:val="20"/>
                <w:szCs w:val="20"/>
                <w:vertAlign w:val="baseline"/>
              </w:rPr>
            </w:rPrChange>
          </w:rPr>
          <w:t xml:space="preserve">Distichlis spicata</w:t>
        </w:r>
        <w:r w:rsidDel="00000000" w:rsidR="00000000" w:rsidRPr="00000000">
          <w:rPr>
            <w:sz w:val="20"/>
            <w:szCs w:val="20"/>
            <w:rtl w:val="0"/>
            <w:rPrChange w:author="Jeffrey Hollister" w:id="69" w:date="2017-12-01T16:48:13Z">
              <w:rPr>
                <w:sz w:val="20"/>
                <w:szCs w:val="20"/>
                <w:vertAlign w:val="baseline"/>
              </w:rPr>
            </w:rPrChange>
          </w:rPr>
          <w:t xml:space="preserve">, JUNGER=</w:t>
        </w:r>
        <w:r w:rsidDel="00000000" w:rsidR="00000000" w:rsidRPr="00000000">
          <w:rPr>
            <w:i w:val="1"/>
            <w:sz w:val="20"/>
            <w:szCs w:val="20"/>
            <w:rtl w:val="0"/>
            <w:rPrChange w:author="Jeffrey Hollister" w:id="69" w:date="2017-12-01T16:48:13Z">
              <w:rPr>
                <w:sz w:val="20"/>
                <w:szCs w:val="20"/>
                <w:vertAlign w:val="baseline"/>
              </w:rPr>
            </w:rPrChange>
          </w:rPr>
          <w:t xml:space="preserve">Juncus gerardii</w:t>
        </w:r>
        <w:r w:rsidDel="00000000" w:rsidR="00000000" w:rsidRPr="00000000">
          <w:rPr>
            <w:sz w:val="20"/>
            <w:szCs w:val="20"/>
            <w:rtl w:val="0"/>
            <w:rPrChange w:author="Jeffrey Hollister" w:id="69" w:date="2017-12-01T16:48:13Z">
              <w:rPr>
                <w:sz w:val="20"/>
                <w:szCs w:val="20"/>
                <w:vertAlign w:val="baseline"/>
              </w:rPr>
            </w:rPrChange>
          </w:rPr>
          <w:t xml:space="preserve">, and IVAFRU=</w:t>
        </w:r>
        <w:r w:rsidDel="00000000" w:rsidR="00000000" w:rsidRPr="00000000">
          <w:rPr>
            <w:i w:val="1"/>
            <w:sz w:val="20"/>
            <w:szCs w:val="20"/>
            <w:rtl w:val="0"/>
            <w:rPrChange w:author="Jeffrey Hollister" w:id="69" w:date="2017-12-01T16:48:13Z">
              <w:rPr>
                <w:sz w:val="20"/>
                <w:szCs w:val="20"/>
                <w:vertAlign w:val="baseline"/>
              </w:rPr>
            </w:rPrChange>
          </w:rPr>
          <w:t xml:space="preserve">Iva frutescens</w:t>
        </w:r>
        <w:r w:rsidDel="00000000" w:rsidR="00000000" w:rsidRPr="00000000">
          <w:rPr>
            <w:sz w:val="20"/>
            <w:szCs w:val="20"/>
            <w:rtl w:val="0"/>
            <w:rPrChange w:author="Jeffrey Hollister" w:id="69" w:date="2017-12-01T16:48:13Z">
              <w:rPr>
                <w:sz w:val="20"/>
                <w:szCs w:val="20"/>
                <w:vertAlign w:val="baseline"/>
              </w:rPr>
            </w:rPrChange>
          </w:rPr>
          <w:t xml:space="preserve">. Correlations run for pairs with 10 or more samples.</w:t>
        </w:r>
      </w:ins>
    </w:p>
    <w:p w:rsidR="00000000" w:rsidDel="00000000" w:rsidP="00000000" w:rsidRDefault="00000000" w:rsidRPr="00000000">
      <w:pPr>
        <w:contextualSpacing w:val="0"/>
        <w:rPr>
          <w:sz w:val="20"/>
          <w:szCs w:val="20"/>
          <w:rPrChange w:author="Jeffrey Hollister" w:id="69" w:date="2017-12-01T16:48:13Z">
            <w:rPr>
              <w:sz w:val="20"/>
              <w:szCs w:val="20"/>
              <w:vertAlign w:val="baseline"/>
            </w:rPr>
          </w:rPrChang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br w:type="page"/>
      </w:r>
      <w:r w:rsidDel="00000000" w:rsidR="00000000" w:rsidRPr="00000000">
        <w:rPr>
          <w:sz w:val="20"/>
          <w:szCs w:val="20"/>
          <w:vertAlign w:val="baseline"/>
          <w:rtl w:val="0"/>
        </w:rPr>
        <w:t xml:space="preserve">Table 1.  Characteristics of the four study sites.  Marsh type from McKinney and Wigand (2006); coordinates from Watson et al. (2017a); area from Watson et al. (2017a; BIS, PAS) and Raposa at al. (2015; COG, NAG); tide range from NBNERR (unpublished; COG, NAG) and M. Chintala (unpublished; BIS, PAS); elevation from Watson et al. (2017A).  </w:t>
      </w:r>
    </w:p>
    <w:p w:rsidR="00000000" w:rsidDel="00000000" w:rsidP="00000000" w:rsidRDefault="00000000" w:rsidRPr="00000000">
      <w:pPr>
        <w:contextualSpacing w:val="0"/>
        <w:rPr>
          <w:sz w:val="20"/>
          <w:szCs w:val="20"/>
          <w:vertAlign w:val="baseline"/>
        </w:rPr>
      </w:pPr>
      <w:r w:rsidDel="00000000" w:rsidR="00000000" w:rsidRPr="00000000">
        <w:rPr>
          <w:rtl w:val="0"/>
        </w:rPr>
      </w:r>
    </w:p>
    <w:tbl>
      <w:tblPr>
        <w:tblStyle w:val="Table1"/>
        <w:tblW w:w="8670.0" w:type="dxa"/>
        <w:jc w:val="left"/>
        <w:tblInd w:w="0.0" w:type="dxa"/>
        <w:tblLayout w:type="fixed"/>
        <w:tblLook w:val="0000"/>
      </w:tblPr>
      <w:tblGrid>
        <w:gridCol w:w="3203"/>
        <w:gridCol w:w="1271"/>
        <w:gridCol w:w="1654"/>
        <w:gridCol w:w="1271"/>
        <w:gridCol w:w="1271"/>
        <w:tblGridChange w:id="0">
          <w:tblGrid>
            <w:gridCol w:w="3203"/>
            <w:gridCol w:w="1271"/>
            <w:gridCol w:w="1654"/>
            <w:gridCol w:w="1271"/>
            <w:gridCol w:w="1271"/>
          </w:tblGrid>
        </w:tblGridChange>
      </w:tblGrid>
      <w:tr>
        <w:trPr>
          <w:trHeight w:val="280" w:hRule="atLeast"/>
        </w:trPr>
        <w:tc>
          <w:tcPr>
            <w:tcBorders>
              <w:top w:color="000000" w:space="0" w:sz="4" w:val="single"/>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4" w:val="single"/>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BIS</w:t>
            </w:r>
          </w:p>
        </w:tc>
        <w:tc>
          <w:tcPr>
            <w:tcBorders>
              <w:top w:color="000000" w:space="0" w:sz="4" w:val="single"/>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COG</w:t>
            </w:r>
          </w:p>
        </w:tc>
        <w:tc>
          <w:tcPr>
            <w:tcBorders>
              <w:top w:color="000000" w:space="0" w:sz="4" w:val="single"/>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NAG</w:t>
            </w:r>
          </w:p>
        </w:tc>
        <w:tc>
          <w:tcPr>
            <w:tcBorders>
              <w:top w:color="000000" w:space="0" w:sz="4" w:val="single"/>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PAS</w:t>
            </w:r>
          </w:p>
        </w:tc>
      </w:tr>
      <w:tr>
        <w:trPr>
          <w:trHeight w:val="28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Type</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Wide fringe</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Meadow/fringe</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Salt-meadow</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Wide fringe</w:t>
            </w:r>
          </w:p>
        </w:tc>
      </w:tr>
      <w:tr>
        <w:trPr>
          <w:trHeight w:val="28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Latitude</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41° 16' N</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41° 39' N</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41° 37' N</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41° 46' N</w:t>
            </w:r>
          </w:p>
        </w:tc>
      </w:tr>
      <w:tr>
        <w:trPr>
          <w:trHeight w:val="28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Longitude</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71° 26’ W</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71° 20' W</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71° 19' W</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71° 24’ W</w:t>
            </w:r>
          </w:p>
        </w:tc>
      </w:tr>
      <w:tr>
        <w:trPr>
          <w:trHeight w:val="28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Area (ha)</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3.3</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25.5</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15.3</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3.6</w:t>
            </w:r>
          </w:p>
        </w:tc>
      </w:tr>
      <w:tr>
        <w:trPr>
          <w:trHeight w:val="280" w:hRule="atLeast"/>
        </w:trPr>
        <w:tc>
          <w:tcPr>
            <w:tcBorders>
              <w:top w:color="000000" w:space="0" w:sz="0" w:val="nil"/>
              <w:left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Tide range (m)</w:t>
            </w:r>
          </w:p>
        </w:tc>
        <w:tc>
          <w:tcPr>
            <w:tcBorders>
              <w:top w:color="000000" w:space="0" w:sz="0" w:val="nil"/>
              <w:left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0.87</w:t>
            </w:r>
          </w:p>
        </w:tc>
        <w:tc>
          <w:tcPr>
            <w:tcBorders>
              <w:top w:color="000000" w:space="0" w:sz="0" w:val="nil"/>
              <w:left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1.16</w:t>
            </w:r>
          </w:p>
        </w:tc>
        <w:tc>
          <w:tcPr>
            <w:tcBorders>
              <w:top w:color="000000" w:space="0" w:sz="0" w:val="nil"/>
              <w:left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0.53</w:t>
            </w:r>
          </w:p>
        </w:tc>
        <w:tc>
          <w:tcPr>
            <w:tcBorders>
              <w:top w:color="000000" w:space="0" w:sz="0" w:val="nil"/>
              <w:left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0.8</w:t>
            </w:r>
          </w:p>
        </w:tc>
      </w:tr>
      <w:tr>
        <w:trPr>
          <w:trHeight w:val="280" w:hRule="atLeast"/>
        </w:trPr>
        <w:tc>
          <w:tcPr>
            <w:tcBorders>
              <w:top w:color="000000" w:space="0" w:sz="0" w:val="nil"/>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Median elevation (m NAVD88)</w:t>
            </w:r>
          </w:p>
        </w:tc>
        <w:tc>
          <w:tcPr>
            <w:tcBorders>
              <w:top w:color="000000" w:space="0" w:sz="0" w:val="nil"/>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0.36</w:t>
            </w:r>
          </w:p>
        </w:tc>
        <w:tc>
          <w:tcPr>
            <w:tcBorders>
              <w:top w:color="000000" w:space="0" w:sz="0" w:val="nil"/>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0.62</w:t>
            </w:r>
          </w:p>
        </w:tc>
        <w:tc>
          <w:tcPr>
            <w:tcBorders>
              <w:top w:color="000000" w:space="0" w:sz="0" w:val="nil"/>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0.64</w:t>
            </w:r>
          </w:p>
        </w:tc>
        <w:tc>
          <w:tcPr>
            <w:tcBorders>
              <w:top w:color="000000" w:space="0" w:sz="0" w:val="nil"/>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0.75</w:t>
            </w:r>
          </w:p>
        </w:tc>
      </w:tr>
    </w:tbl>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 xml:space="preserve"> </w:t>
      </w:r>
      <w:r w:rsidDel="00000000" w:rsidR="00000000" w:rsidRPr="00000000">
        <w:br w:type="page"/>
      </w:r>
      <w:r w:rsidDel="00000000" w:rsidR="00000000" w:rsidRPr="00000000">
        <w:rPr>
          <w:sz w:val="20"/>
          <w:szCs w:val="20"/>
          <w:vertAlign w:val="baseline"/>
          <w:rtl w:val="0"/>
        </w:rPr>
        <w:t xml:space="preserve">Table 2.  Summary of main ANOVA results comparing indicators of crab abundance among four study marshes and among four different habitat types within each marsh.</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tbl>
      <w:tblPr>
        <w:tblStyle w:val="Table2"/>
        <w:tblW w:w="5715.999999999999" w:type="dxa"/>
        <w:jc w:val="left"/>
        <w:tblInd w:w="108.0" w:type="pct"/>
        <w:tblLayout w:type="fixed"/>
        <w:tblLook w:val="0000"/>
      </w:tblPr>
      <w:tblGrid>
        <w:gridCol w:w="1511"/>
        <w:gridCol w:w="2377"/>
        <w:gridCol w:w="383"/>
        <w:gridCol w:w="666"/>
        <w:gridCol w:w="779"/>
        <w:tblGridChange w:id="0">
          <w:tblGrid>
            <w:gridCol w:w="1511"/>
            <w:gridCol w:w="2377"/>
            <w:gridCol w:w="383"/>
            <w:gridCol w:w="666"/>
            <w:gridCol w:w="779"/>
          </w:tblGrid>
        </w:tblGridChange>
      </w:tblGrid>
      <w:tr>
        <w:trPr>
          <w:trHeight w:val="280" w:hRule="atLeast"/>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Indicator</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Source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df</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F</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p</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Burrow density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Marsh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4.20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0.009</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Habitat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21.03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&lt;0.001</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Marsh x habitat interaction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2.72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0.010</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i w:val="1"/>
                <w:color w:val="000000"/>
                <w:sz w:val="20"/>
                <w:szCs w:val="20"/>
                <w:vertAlign w:val="baseline"/>
                <w:rtl w:val="0"/>
              </w:rPr>
              <w:t xml:space="preserve">Uca</w:t>
            </w:r>
            <w:r w:rsidDel="00000000" w:rsidR="00000000" w:rsidRPr="00000000">
              <w:rPr>
                <w:color w:val="000000"/>
                <w:sz w:val="20"/>
                <w:szCs w:val="20"/>
                <w:vertAlign w:val="baseline"/>
                <w:rtl w:val="0"/>
              </w:rPr>
              <w:t xml:space="preserve"> CPUE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Marsh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5.10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0.003</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Habitat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6.72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0.001</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Marsh x habitat interaction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3.64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0.001</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i w:val="1"/>
                <w:color w:val="000000"/>
                <w:sz w:val="20"/>
                <w:szCs w:val="20"/>
                <w:vertAlign w:val="baseline"/>
                <w:rtl w:val="0"/>
              </w:rPr>
              <w:t xml:space="preserve">Carcinus</w:t>
            </w:r>
            <w:r w:rsidDel="00000000" w:rsidR="00000000" w:rsidRPr="00000000">
              <w:rPr>
                <w:color w:val="000000"/>
                <w:sz w:val="20"/>
                <w:szCs w:val="20"/>
                <w:vertAlign w:val="baseline"/>
                <w:rtl w:val="0"/>
              </w:rPr>
              <w:t xml:space="preserve"> CPUE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Marsh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14.58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&lt;0.001</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Habitat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24.62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&lt;0.001</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Marsh x habitat interaction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2.21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0.033</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i w:val="1"/>
                <w:color w:val="000000"/>
                <w:sz w:val="20"/>
                <w:szCs w:val="20"/>
                <w:vertAlign w:val="baseline"/>
                <w:rtl w:val="0"/>
              </w:rPr>
              <w:t xml:space="preserve">Sesarma</w:t>
            </w:r>
            <w:r w:rsidDel="00000000" w:rsidR="00000000" w:rsidRPr="00000000">
              <w:rPr>
                <w:color w:val="000000"/>
                <w:sz w:val="20"/>
                <w:szCs w:val="20"/>
                <w:vertAlign w:val="baseline"/>
                <w:rtl w:val="0"/>
              </w:rPr>
              <w:t xml:space="preserve"> CPUE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Marsh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5.10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0.003</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Habitat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8.91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&lt;0.001</w:t>
            </w:r>
          </w:p>
        </w:tc>
      </w:tr>
      <w:tr>
        <w:trPr>
          <w:trHeight w:val="280" w:hRule="atLeast"/>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Marsh x habitat interaction</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9</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3.79</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0.001</w:t>
            </w:r>
          </w:p>
        </w:tc>
      </w:tr>
    </w:tbl>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br w:type="page"/>
      </w:r>
      <w:r w:rsidDel="00000000" w:rsidR="00000000" w:rsidRPr="00000000">
        <w:rPr>
          <w:sz w:val="20"/>
          <w:szCs w:val="20"/>
          <w:vertAlign w:val="baseline"/>
          <w:rtl w:val="0"/>
        </w:rPr>
        <w:t xml:space="preserve">Table 3.  Summary of interactions between marsh and habitat on crab abundance and burrow density based on results of simple main effects ANOVAs.  Only significant pairwise comparisons are shown; all other tests were not significant (p &gt; 0.05).  Refer to the text for marsh and habitat acronyms.</w:t>
      </w:r>
    </w:p>
    <w:p w:rsidR="00000000" w:rsidDel="00000000" w:rsidP="00000000" w:rsidRDefault="00000000" w:rsidRPr="00000000">
      <w:pPr>
        <w:contextualSpacing w:val="0"/>
        <w:rPr>
          <w:sz w:val="20"/>
          <w:szCs w:val="20"/>
          <w:vertAlign w:val="baseline"/>
        </w:rPr>
      </w:pPr>
      <w:r w:rsidDel="00000000" w:rsidR="00000000" w:rsidRPr="00000000">
        <w:rPr>
          <w:rtl w:val="0"/>
        </w:rPr>
      </w:r>
    </w:p>
    <w:tbl>
      <w:tblPr>
        <w:tblStyle w:val="Table3"/>
        <w:tblW w:w="9000.0" w:type="dxa"/>
        <w:jc w:val="left"/>
        <w:tblInd w:w="108.0" w:type="pct"/>
        <w:tblLayout w:type="fixed"/>
        <w:tblLook w:val="0000"/>
      </w:tblPr>
      <w:tblGrid>
        <w:gridCol w:w="1800"/>
        <w:gridCol w:w="1440"/>
        <w:gridCol w:w="990"/>
        <w:gridCol w:w="990"/>
        <w:gridCol w:w="270"/>
        <w:gridCol w:w="1440"/>
        <w:gridCol w:w="1080"/>
        <w:gridCol w:w="990"/>
        <w:tblGridChange w:id="0">
          <w:tblGrid>
            <w:gridCol w:w="1800"/>
            <w:gridCol w:w="1440"/>
            <w:gridCol w:w="990"/>
            <w:gridCol w:w="990"/>
            <w:gridCol w:w="270"/>
            <w:gridCol w:w="1440"/>
            <w:gridCol w:w="1080"/>
            <w:gridCol w:w="990"/>
          </w:tblGrid>
        </w:tblGridChange>
      </w:tblGrid>
      <w:tr>
        <w:trPr>
          <w:trHeight w:val="280" w:hRule="atLeast"/>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 </w:t>
            </w:r>
          </w:p>
        </w:tc>
        <w:tc>
          <w:tcPr>
            <w:gridSpan w:val="3"/>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b w:val="1"/>
                <w:color w:val="000000"/>
                <w:sz w:val="20"/>
                <w:szCs w:val="20"/>
                <w:vertAlign w:val="baseline"/>
                <w:rtl w:val="0"/>
              </w:rPr>
              <w:t xml:space="preserve">Habitat</w:t>
            </w:r>
            <w:r w:rsidDel="00000000" w:rsidR="00000000" w:rsidRPr="00000000">
              <w:rPr>
                <w:color w:val="000000"/>
                <w:sz w:val="20"/>
                <w:szCs w:val="20"/>
                <w:vertAlign w:val="baseline"/>
                <w:rtl w:val="0"/>
              </w:rPr>
              <w:t xml:space="preserve"> within </w:t>
            </w:r>
            <w:r w:rsidDel="00000000" w:rsidR="00000000" w:rsidRPr="00000000">
              <w:rPr>
                <w:b w:val="1"/>
                <w:color w:val="000000"/>
                <w:sz w:val="20"/>
                <w:szCs w:val="20"/>
                <w:vertAlign w:val="baseline"/>
                <w:rtl w:val="0"/>
              </w:rPr>
              <w:t xml:space="preserve">Marsh</w:t>
            </w:r>
            <w:r w:rsidDel="00000000" w:rsidR="00000000" w:rsidRPr="00000000">
              <w:rPr>
                <w:color w:val="000000"/>
                <w:sz w:val="20"/>
                <w:szCs w:val="20"/>
                <w:vertAlign w:val="baseline"/>
                <w:rtl w:val="0"/>
              </w:rPr>
              <w:t xml:space="preserve"> interaction</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 </w:t>
            </w:r>
          </w:p>
        </w:tc>
        <w:tc>
          <w:tcPr>
            <w:gridSpan w:val="3"/>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b w:val="1"/>
                <w:color w:val="000000"/>
                <w:sz w:val="20"/>
                <w:szCs w:val="20"/>
                <w:vertAlign w:val="baseline"/>
                <w:rtl w:val="0"/>
              </w:rPr>
              <w:t xml:space="preserve">Marsh</w:t>
            </w:r>
            <w:r w:rsidDel="00000000" w:rsidR="00000000" w:rsidRPr="00000000">
              <w:rPr>
                <w:color w:val="000000"/>
                <w:sz w:val="20"/>
                <w:szCs w:val="20"/>
                <w:vertAlign w:val="baseline"/>
                <w:rtl w:val="0"/>
              </w:rPr>
              <w:t xml:space="preserve"> within </w:t>
            </w:r>
            <w:r w:rsidDel="00000000" w:rsidR="00000000" w:rsidRPr="00000000">
              <w:rPr>
                <w:b w:val="1"/>
                <w:color w:val="000000"/>
                <w:sz w:val="20"/>
                <w:szCs w:val="20"/>
                <w:vertAlign w:val="baseline"/>
                <w:rtl w:val="0"/>
              </w:rPr>
              <w:t xml:space="preserve">Habitat</w:t>
            </w:r>
            <w:r w:rsidDel="00000000" w:rsidR="00000000" w:rsidRPr="00000000">
              <w:rPr>
                <w:color w:val="000000"/>
                <w:sz w:val="20"/>
                <w:szCs w:val="20"/>
                <w:vertAlign w:val="baseline"/>
                <w:rtl w:val="0"/>
              </w:rPr>
              <w:t xml:space="preserve"> interaction</w:t>
            </w:r>
          </w:p>
        </w:tc>
      </w:tr>
      <w:tr>
        <w:trPr>
          <w:trHeight w:val="280" w:hRule="atLeast"/>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Indicator</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Comparison</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Within</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p</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Comparison</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Within</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p</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color w:val="000000"/>
                <w:sz w:val="20"/>
                <w:szCs w:val="20"/>
                <w:vertAlign w:val="baseline"/>
                <w:rtl w:val="0"/>
              </w:rPr>
              <w:t xml:space="preserve">Burrow density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BCB &gt; MP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COG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&lt;0.001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COG &gt; BIS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BCB</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0.034</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BCB &gt; IVA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COG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&lt;0.001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COG &gt; PAS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BCB</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0.017</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VCB &gt; MP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COG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NAG &gt; PAS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BCB</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0.042</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VCB &gt; IVA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COG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0.029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BIS &gt; NAG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MP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0.005</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BCB &gt; MP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NAG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&lt;0.001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BCB &gt; IVA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NAG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&lt;0.001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VCB &gt; MP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NAG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0.009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BCB &gt; IVA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PAS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0.026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i w:val="1"/>
                <w:color w:val="000000"/>
                <w:sz w:val="20"/>
                <w:szCs w:val="20"/>
                <w:vertAlign w:val="baseline"/>
                <w:rtl w:val="0"/>
              </w:rPr>
              <w:t xml:space="preserve">Uca</w:t>
            </w:r>
            <w:r w:rsidDel="00000000" w:rsidR="00000000" w:rsidRPr="00000000">
              <w:rPr>
                <w:color w:val="000000"/>
                <w:sz w:val="20"/>
                <w:szCs w:val="20"/>
                <w:vertAlign w:val="baseline"/>
                <w:rtl w:val="0"/>
              </w:rPr>
              <w:t xml:space="preserve"> CPUE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MP &gt; VCB</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BIS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vertAlign w:val="baseline"/>
                <w:rtl w:val="0"/>
              </w:rPr>
              <w:t xml:space="preserve">BIS &gt; PAS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vertAlign w:val="baseline"/>
                <w:rtl w:val="0"/>
              </w:rPr>
              <w:t xml:space="preserve">MP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vertAlign w:val="baseline"/>
                <w:rtl w:val="0"/>
              </w:rPr>
              <w:t xml:space="preserve">0.019</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MP &gt; BCB</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COG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&lt;0.001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COG &gt; PAS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0.002</w:t>
            </w: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MP &gt; VCB</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COG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0.008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vertAlign w:val="baseline"/>
                <w:rtl w:val="0"/>
              </w:rPr>
              <w:t xml:space="preserve">BIS &gt; NAG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vertAlign w:val="baseline"/>
                <w:rtl w:val="0"/>
              </w:rPr>
              <w:t xml:space="preserve">IVA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vertAlign w:val="baseline"/>
                <w:rtl w:val="0"/>
              </w:rPr>
              <w:t xml:space="preserve">0.001</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IVA &gt; BCB</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COG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0.042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vertAlign w:val="baseline"/>
                <w:rtl w:val="0"/>
              </w:rPr>
              <w:t xml:space="preserve">BIS &gt; PAS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vertAlign w:val="baseline"/>
                <w:rtl w:val="0"/>
              </w:rPr>
              <w:t xml:space="preserve">IVA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vertAlign w:val="baseline"/>
                <w:rtl w:val="0"/>
              </w:rPr>
              <w:t xml:space="preserve">0.033</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VCB &gt; IVA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NAG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vertAlign w:val="baseline"/>
                <w:rtl w:val="0"/>
              </w:rPr>
              <w:t xml:space="preserve">COG &gt; NAG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vertAlign w:val="baseline"/>
                <w:rtl w:val="0"/>
              </w:rPr>
              <w:t xml:space="preserve">IVA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vertAlign w:val="baseline"/>
                <w:rtl w:val="0"/>
              </w:rPr>
              <w:t xml:space="preserve">0.004</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MP &gt; IVA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NAG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i w:val="1"/>
                <w:color w:val="000000"/>
                <w:sz w:val="20"/>
                <w:szCs w:val="20"/>
                <w:vertAlign w:val="baseline"/>
                <w:rtl w:val="0"/>
              </w:rPr>
              <w:t xml:space="preserve">Carcinus</w:t>
            </w:r>
            <w:r w:rsidDel="00000000" w:rsidR="00000000" w:rsidRPr="00000000">
              <w:rPr>
                <w:color w:val="000000"/>
                <w:sz w:val="20"/>
                <w:szCs w:val="20"/>
                <w:vertAlign w:val="baseline"/>
                <w:rtl w:val="0"/>
              </w:rPr>
              <w:t xml:space="preserve"> CPUE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BCB &gt; 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BIS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0.021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BIS &gt; PAS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BCB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&lt;0.001</w:t>
            </w: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BCB &gt; IVA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BIS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&lt;0.001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vertAlign w:val="baseline"/>
                <w:rtl w:val="0"/>
              </w:rPr>
              <w:t xml:space="preserve">COG &gt; PAS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vertAlign w:val="baseline"/>
                <w:rtl w:val="0"/>
              </w:rPr>
              <w:t xml:space="preserve">BCB</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vertAlign w:val="baseline"/>
                <w:rtl w:val="0"/>
              </w:rPr>
              <w:t xml:space="preserve">0.023</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vertAlign w:val="baseline"/>
                <w:rtl w:val="0"/>
              </w:rPr>
              <w:t xml:space="preserve">VCB &gt; MP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vertAlign w:val="baseline"/>
                <w:rtl w:val="0"/>
              </w:rPr>
              <w:t xml:space="preserve">BIS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vertAlign w:val="baseline"/>
                <w:rtl w:val="0"/>
              </w:rPr>
              <w:t xml:space="preserve">0.044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vertAlign w:val="baseline"/>
                <w:rtl w:val="0"/>
              </w:rPr>
              <w:t xml:space="preserve">NAG &gt; PAS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vertAlign w:val="baseline"/>
                <w:rtl w:val="0"/>
              </w:rPr>
              <w:t xml:space="preserve">BCB</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vertAlign w:val="baseline"/>
                <w:rtl w:val="0"/>
              </w:rPr>
              <w:t xml:space="preserve">0.001</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VCB &gt; IVA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BIS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&lt;0.001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BIS &gt; PAS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VCB</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0.001</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BCB &gt; IVA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COG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COG &gt; PAS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VCB</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0.014</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VCB &gt; MP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COG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VCB &gt; IVA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COG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&lt;0.001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BCB &gt; MP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NAG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BCB &gt; IVA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NAG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VCB &gt; MP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NAG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VCB &gt; IVA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NAG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0.001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i w:val="1"/>
                <w:color w:val="000000"/>
                <w:sz w:val="20"/>
                <w:szCs w:val="20"/>
                <w:vertAlign w:val="baseline"/>
                <w:rtl w:val="0"/>
              </w:rPr>
              <w:t xml:space="preserve">Sesarma</w:t>
            </w:r>
            <w:r w:rsidDel="00000000" w:rsidR="00000000" w:rsidRPr="00000000">
              <w:rPr>
                <w:color w:val="000000"/>
                <w:sz w:val="20"/>
                <w:szCs w:val="20"/>
                <w:vertAlign w:val="baseline"/>
                <w:rtl w:val="0"/>
              </w:rPr>
              <w:t xml:space="preserve"> CPUE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VCB &gt; BCB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PAS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&lt;0.001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PAS &gt; BIS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VCB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&lt;0.001</w:t>
            </w:r>
            <w:r w:rsidDel="00000000" w:rsidR="00000000" w:rsidRPr="00000000">
              <w:rPr>
                <w:rtl w:val="0"/>
              </w:rPr>
            </w:r>
          </w:p>
        </w:tc>
      </w:tr>
      <w:tr>
        <w:trPr>
          <w:trHeight w:val="280" w:hRule="atLeast"/>
        </w:trPr>
        <w:tc>
          <w:tcPr>
            <w:tcBorders>
              <w:top w:color="000000" w:space="0" w:sz="0" w:val="nil"/>
              <w:left w:color="000000" w:space="0" w:sz="0" w:val="nil"/>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VCB &gt; MP</w:t>
            </w:r>
          </w:p>
        </w:tc>
        <w:tc>
          <w:tcPr>
            <w:tcBorders>
              <w:top w:color="000000" w:space="0" w:sz="0" w:val="nil"/>
              <w:left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PAS</w:t>
            </w:r>
          </w:p>
        </w:tc>
        <w:tc>
          <w:tcPr>
            <w:tcBorders>
              <w:top w:color="000000" w:space="0" w:sz="0" w:val="nil"/>
              <w:left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&lt;0.001</w:t>
            </w:r>
          </w:p>
        </w:tc>
        <w:tc>
          <w:tcPr>
            <w:tcBorders>
              <w:top w:color="000000" w:space="0" w:sz="0" w:val="nil"/>
              <w:left w:color="000000" w:space="0" w:sz="0" w:val="nil"/>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PAS &gt; COG</w:t>
            </w:r>
          </w:p>
        </w:tc>
        <w:tc>
          <w:tcPr>
            <w:tcBorders>
              <w:top w:color="000000" w:space="0" w:sz="0" w:val="nil"/>
              <w:left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VCB</w:t>
            </w:r>
          </w:p>
        </w:tc>
        <w:tc>
          <w:tcPr>
            <w:tcBorders>
              <w:top w:color="000000" w:space="0" w:sz="0" w:val="nil"/>
              <w:left w:color="000000" w:space="0" w:sz="0" w:val="nil"/>
              <w:right w:color="000000" w:space="0" w:sz="0" w:val="nil"/>
            </w:tcBorders>
          </w:tcPr>
          <w:p w:rsidR="00000000" w:rsidDel="00000000" w:rsidP="00000000" w:rsidRDefault="00000000" w:rsidRPr="00000000">
            <w:pPr>
              <w:contextualSpacing w:val="0"/>
              <w:jc w:val="center"/>
              <w:rPr>
                <w:color w:val="000000"/>
                <w:sz w:val="20"/>
                <w:szCs w:val="20"/>
                <w:vertAlign w:val="baseline"/>
              </w:rPr>
            </w:pPr>
            <w:r w:rsidDel="00000000" w:rsidR="00000000" w:rsidRPr="00000000">
              <w:rPr>
                <w:color w:val="000000"/>
                <w:sz w:val="20"/>
                <w:szCs w:val="20"/>
                <w:vertAlign w:val="baseline"/>
                <w:rtl w:val="0"/>
              </w:rPr>
              <w:t xml:space="preserve">&lt;0.001</w:t>
            </w:r>
          </w:p>
        </w:tc>
      </w:tr>
      <w:tr>
        <w:trPr>
          <w:trHeight w:val="280" w:hRule="atLeast"/>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VCB &gt; IVA</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PAS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&lt;0.001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PAS &gt; NAG</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VCB</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sz w:val="20"/>
                <w:szCs w:val="20"/>
                <w:vertAlign w:val="baseline"/>
              </w:rPr>
            </w:pPr>
            <w:r w:rsidDel="00000000" w:rsidR="00000000" w:rsidRPr="00000000">
              <w:rPr>
                <w:color w:val="000000"/>
                <w:sz w:val="20"/>
                <w:szCs w:val="20"/>
                <w:vertAlign w:val="baseline"/>
                <w:rtl w:val="0"/>
              </w:rPr>
              <w:t xml:space="preserve">0.001</w:t>
            </w:r>
            <w:r w:rsidDel="00000000" w:rsidR="00000000" w:rsidRPr="00000000">
              <w:rPr>
                <w:rtl w:val="0"/>
              </w:rPr>
            </w:r>
          </w:p>
        </w:tc>
      </w:tr>
    </w:tbl>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vertAlign w:val="baseline"/>
        </w:rPr>
        <w:sectPr>
          <w:footerReference r:id="rId9" w:type="default"/>
          <w:pgSz w:h="12240" w:w="15840"/>
          <w:pgMar w:bottom="1800" w:top="180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0"/>
          <w:szCs w:val="20"/>
          <w:vertAlign w:val="baseline"/>
        </w:rPr>
      </w:pPr>
      <w:commentRangeStart w:id="24"/>
      <w:r w:rsidDel="00000000" w:rsidR="00000000" w:rsidRPr="00000000">
        <w:rPr>
          <w:sz w:val="20"/>
          <w:szCs w:val="20"/>
          <w:vertAlign w:val="baseline"/>
          <w:rtl w:val="0"/>
        </w:rPr>
        <w:t xml:space="preserve">Table 4.  Correlations between crab abundance indicators and environmental parameters in four habitat types.  Refer to the text for habitat acronyms. For vegetation, SPAALT=</w:t>
      </w:r>
      <w:r w:rsidDel="00000000" w:rsidR="00000000" w:rsidRPr="00000000">
        <w:rPr>
          <w:i w:val="1"/>
          <w:sz w:val="20"/>
          <w:szCs w:val="20"/>
          <w:vertAlign w:val="baseline"/>
          <w:rtl w:val="0"/>
        </w:rPr>
        <w:t xml:space="preserve">Spartina alterniflora</w:t>
      </w:r>
      <w:r w:rsidDel="00000000" w:rsidR="00000000" w:rsidRPr="00000000">
        <w:rPr>
          <w:sz w:val="20"/>
          <w:szCs w:val="20"/>
          <w:vertAlign w:val="baseline"/>
          <w:rtl w:val="0"/>
        </w:rPr>
        <w:t xml:space="preserve">, SPAPAT=</w:t>
      </w:r>
      <w:r w:rsidDel="00000000" w:rsidR="00000000" w:rsidRPr="00000000">
        <w:rPr>
          <w:i w:val="1"/>
          <w:sz w:val="20"/>
          <w:szCs w:val="20"/>
          <w:vertAlign w:val="baseline"/>
          <w:rtl w:val="0"/>
        </w:rPr>
        <w:t xml:space="preserve">Spartina patens</w:t>
      </w:r>
      <w:r w:rsidDel="00000000" w:rsidR="00000000" w:rsidRPr="00000000">
        <w:rPr>
          <w:sz w:val="20"/>
          <w:szCs w:val="20"/>
          <w:vertAlign w:val="baseline"/>
          <w:rtl w:val="0"/>
        </w:rPr>
        <w:t xml:space="preserve">, DISSPI=</w:t>
      </w:r>
      <w:r w:rsidDel="00000000" w:rsidR="00000000" w:rsidRPr="00000000">
        <w:rPr>
          <w:i w:val="1"/>
          <w:sz w:val="20"/>
          <w:szCs w:val="20"/>
          <w:vertAlign w:val="baseline"/>
          <w:rtl w:val="0"/>
        </w:rPr>
        <w:t xml:space="preserve">Distichlis spicata</w:t>
      </w:r>
      <w:r w:rsidDel="00000000" w:rsidR="00000000" w:rsidRPr="00000000">
        <w:rPr>
          <w:sz w:val="20"/>
          <w:szCs w:val="20"/>
          <w:vertAlign w:val="baseline"/>
          <w:rtl w:val="0"/>
        </w:rPr>
        <w:t xml:space="preserve">, JUNGER=</w:t>
      </w:r>
      <w:r w:rsidDel="00000000" w:rsidR="00000000" w:rsidRPr="00000000">
        <w:rPr>
          <w:i w:val="1"/>
          <w:sz w:val="20"/>
          <w:szCs w:val="20"/>
          <w:vertAlign w:val="baseline"/>
          <w:rtl w:val="0"/>
        </w:rPr>
        <w:t xml:space="preserve">Juncus gerardii</w:t>
      </w:r>
      <w:r w:rsidDel="00000000" w:rsidR="00000000" w:rsidRPr="00000000">
        <w:rPr>
          <w:sz w:val="20"/>
          <w:szCs w:val="20"/>
          <w:vertAlign w:val="baseline"/>
          <w:rtl w:val="0"/>
        </w:rPr>
        <w:t xml:space="preserve">, and IVAFRU=</w:t>
      </w:r>
      <w:r w:rsidDel="00000000" w:rsidR="00000000" w:rsidRPr="00000000">
        <w:rPr>
          <w:i w:val="1"/>
          <w:sz w:val="20"/>
          <w:szCs w:val="20"/>
          <w:vertAlign w:val="baseline"/>
          <w:rtl w:val="0"/>
        </w:rPr>
        <w:t xml:space="preserve">Iva frutescens</w:t>
      </w:r>
      <w:r w:rsidDel="00000000" w:rsidR="00000000" w:rsidRPr="00000000">
        <w:rPr>
          <w:sz w:val="20"/>
          <w:szCs w:val="20"/>
          <w:vertAlign w:val="baseline"/>
          <w:rtl w:val="0"/>
        </w:rPr>
        <w:t xml:space="preserve">. Gray shaded cells indicate where Pearson correlation tests were run.  Correlation coefficients and the degree of significance are shown for all significant correlations (*=p&lt;0.05; **=p&lt;0.01; ***=p&lt;0.001).</w:t>
      </w:r>
      <w:commentRangeEnd w:id="24"/>
      <w:r w:rsidDel="00000000" w:rsidR="00000000" w:rsidRPr="00000000">
        <w:commentReference w:id="24"/>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tbl>
      <w:tblPr>
        <w:tblStyle w:val="Table4"/>
        <w:tblW w:w="12756.0" w:type="dxa"/>
        <w:jc w:val="left"/>
        <w:tblInd w:w="0.0" w:type="dxa"/>
        <w:tblLayout w:type="fixed"/>
        <w:tblLook w:val="0000"/>
      </w:tblPr>
      <w:tblGrid>
        <w:gridCol w:w="1091"/>
        <w:gridCol w:w="1562"/>
        <w:gridCol w:w="775"/>
        <w:gridCol w:w="757"/>
        <w:gridCol w:w="920"/>
        <w:gridCol w:w="838"/>
        <w:gridCol w:w="258"/>
        <w:gridCol w:w="556"/>
        <w:gridCol w:w="554"/>
        <w:gridCol w:w="757"/>
        <w:gridCol w:w="757"/>
        <w:gridCol w:w="258"/>
        <w:gridCol w:w="556"/>
        <w:gridCol w:w="554"/>
        <w:gridCol w:w="920"/>
        <w:gridCol w:w="258"/>
        <w:gridCol w:w="770"/>
        <w:gridCol w:w="615"/>
        <w:tblGridChange w:id="0">
          <w:tblGrid>
            <w:gridCol w:w="1091"/>
            <w:gridCol w:w="1562"/>
            <w:gridCol w:w="775"/>
            <w:gridCol w:w="757"/>
            <w:gridCol w:w="920"/>
            <w:gridCol w:w="838"/>
            <w:gridCol w:w="258"/>
            <w:gridCol w:w="556"/>
            <w:gridCol w:w="554"/>
            <w:gridCol w:w="757"/>
            <w:gridCol w:w="757"/>
            <w:gridCol w:w="258"/>
            <w:gridCol w:w="556"/>
            <w:gridCol w:w="554"/>
            <w:gridCol w:w="920"/>
            <w:gridCol w:w="258"/>
            <w:gridCol w:w="770"/>
            <w:gridCol w:w="615"/>
          </w:tblGrid>
        </w:tblGridChange>
      </w:tblGrid>
      <w:tr>
        <w:trPr>
          <w:trHeight w:val="240" w:hRule="atLeast"/>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 </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 </w:t>
            </w:r>
          </w:p>
        </w:tc>
        <w:tc>
          <w:tcPr>
            <w:gridSpan w:val="4"/>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Burrow density</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 </w:t>
            </w:r>
          </w:p>
        </w:tc>
        <w:tc>
          <w:tcPr>
            <w:gridSpan w:val="4"/>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rFonts w:ascii="Cambria" w:cs="Cambria" w:eastAsia="Cambria" w:hAnsi="Cambria"/>
                <w:i w:val="0"/>
                <w:sz w:val="19"/>
                <w:szCs w:val="19"/>
                <w:vertAlign w:val="baseline"/>
              </w:rPr>
            </w:pPr>
            <w:r w:rsidDel="00000000" w:rsidR="00000000" w:rsidRPr="00000000">
              <w:rPr>
                <w:rFonts w:ascii="Cambria" w:cs="Cambria" w:eastAsia="Cambria" w:hAnsi="Cambria"/>
                <w:i w:val="1"/>
                <w:sz w:val="19"/>
                <w:szCs w:val="19"/>
                <w:vertAlign w:val="baseline"/>
                <w:rtl w:val="0"/>
              </w:rPr>
              <w:t xml:space="preserve">Uca</w:t>
            </w:r>
            <w:r w:rsidDel="00000000" w:rsidR="00000000" w:rsidRPr="00000000">
              <w:rPr>
                <w:rFonts w:ascii="Cambria" w:cs="Cambria" w:eastAsia="Cambria" w:hAnsi="Cambria"/>
                <w:sz w:val="19"/>
                <w:szCs w:val="19"/>
                <w:vertAlign w:val="baseline"/>
                <w:rtl w:val="0"/>
              </w:rPr>
              <w:t xml:space="preserve"> CPUE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 </w:t>
            </w:r>
          </w:p>
        </w:tc>
        <w:tc>
          <w:tcPr>
            <w:gridSpan w:val="3"/>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rFonts w:ascii="Cambria" w:cs="Cambria" w:eastAsia="Cambria" w:hAnsi="Cambria"/>
                <w:i w:val="0"/>
                <w:sz w:val="19"/>
                <w:szCs w:val="19"/>
                <w:vertAlign w:val="baseline"/>
              </w:rPr>
            </w:pPr>
            <w:r w:rsidDel="00000000" w:rsidR="00000000" w:rsidRPr="00000000">
              <w:rPr>
                <w:rFonts w:ascii="Cambria" w:cs="Cambria" w:eastAsia="Cambria" w:hAnsi="Cambria"/>
                <w:i w:val="1"/>
                <w:sz w:val="19"/>
                <w:szCs w:val="19"/>
                <w:vertAlign w:val="baseline"/>
                <w:rtl w:val="0"/>
              </w:rPr>
              <w:t xml:space="preserve">Carcinus</w:t>
            </w:r>
            <w:r w:rsidDel="00000000" w:rsidR="00000000" w:rsidRPr="00000000">
              <w:rPr>
                <w:rFonts w:ascii="Cambria" w:cs="Cambria" w:eastAsia="Cambria" w:hAnsi="Cambria"/>
                <w:sz w:val="19"/>
                <w:szCs w:val="19"/>
                <w:vertAlign w:val="baseline"/>
                <w:rtl w:val="0"/>
              </w:rPr>
              <w:t xml:space="preserve"> CPUE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 </w:t>
            </w:r>
          </w:p>
        </w:tc>
        <w:tc>
          <w:tcPr>
            <w:gridSpan w:val="2"/>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rFonts w:ascii="Cambria" w:cs="Cambria" w:eastAsia="Cambria" w:hAnsi="Cambria"/>
                <w:i w:val="0"/>
                <w:sz w:val="19"/>
                <w:szCs w:val="19"/>
                <w:vertAlign w:val="baseline"/>
              </w:rPr>
            </w:pPr>
            <w:r w:rsidDel="00000000" w:rsidR="00000000" w:rsidRPr="00000000">
              <w:rPr>
                <w:rFonts w:ascii="Cambria" w:cs="Cambria" w:eastAsia="Cambria" w:hAnsi="Cambria"/>
                <w:i w:val="1"/>
                <w:sz w:val="19"/>
                <w:szCs w:val="19"/>
                <w:vertAlign w:val="baseline"/>
                <w:rtl w:val="0"/>
              </w:rPr>
              <w:t xml:space="preserve">Sesarma</w:t>
            </w:r>
            <w:r w:rsidDel="00000000" w:rsidR="00000000" w:rsidRPr="00000000">
              <w:rPr>
                <w:rFonts w:ascii="Cambria" w:cs="Cambria" w:eastAsia="Cambria" w:hAnsi="Cambria"/>
                <w:sz w:val="19"/>
                <w:szCs w:val="19"/>
                <w:vertAlign w:val="baseline"/>
                <w:rtl w:val="0"/>
              </w:rPr>
              <w:t xml:space="preserve"> CPUE</w:t>
            </w:r>
            <w:r w:rsidDel="00000000" w:rsidR="00000000" w:rsidRPr="00000000">
              <w:rPr>
                <w:rtl w:val="0"/>
              </w:rPr>
            </w:r>
          </w:p>
        </w:tc>
      </w:tr>
      <w:tr>
        <w:trPr>
          <w:trHeight w:val="240" w:hRule="atLeast"/>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Category</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Parameter</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BCB</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VCB</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MP</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IVA</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BCB</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VCB</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MP</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IVA</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BCB</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VCB</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MP</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BCB</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VCB</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Vegetation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Cover - SPAALT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-0.45 *</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Cover - SPAPAT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-0.50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Cover - DISSPI</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Cover - JUNGER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Cover - IVAFRU</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Cover - Bare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Height - SPAALT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Height - SPAPAT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-0.65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Height  - DISSPI</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Height - JUNGER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-0.81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Elevation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Elevation</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0.57 **</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-0.46 *</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-0.49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-0.46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Edaphic</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Bulk density</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0.74 ***</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0.53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0.75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0.46 *</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 moisture</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-0.77 ***</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-0.63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-0.74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 organic</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0.52 *</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-0.67 **</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-0.60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-0.65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r>
      <w:tr>
        <w:trPr>
          <w:trHeight w:val="240" w:hRule="atLeast"/>
        </w:trPr>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 </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Shear strength</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0.49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0.53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0.55 *</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pPr>
              <w:contextualSpacing w:val="0"/>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pPr>
              <w:contextualSpacing w:val="0"/>
              <w:jc w:val="center"/>
              <w:rPr>
                <w:rFonts w:ascii="Cambria" w:cs="Cambria" w:eastAsia="Cambria" w:hAnsi="Cambria"/>
                <w:sz w:val="19"/>
                <w:szCs w:val="19"/>
                <w:vertAlign w:val="baseline"/>
              </w:rPr>
            </w:pPr>
            <w:r w:rsidDel="00000000" w:rsidR="00000000" w:rsidRPr="00000000">
              <w:rPr>
                <w:rFonts w:ascii="Cambria" w:cs="Cambria" w:eastAsia="Cambria" w:hAnsi="Cambria"/>
                <w:sz w:val="19"/>
                <w:szCs w:val="19"/>
                <w:vertAlign w:val="baseline"/>
                <w:rtl w:val="0"/>
              </w:rPr>
              <w:t xml:space="preserve">ns</w:t>
            </w:r>
          </w:p>
        </w:tc>
      </w:tr>
    </w:tbl>
    <w:p w:rsidR="00000000" w:rsidDel="00000000" w:rsidP="00000000" w:rsidRDefault="00000000" w:rsidRPr="00000000">
      <w:pPr>
        <w:contextualSpacing w:val="0"/>
        <w:rPr>
          <w:sz w:val="20"/>
          <w:szCs w:val="20"/>
          <w:vertAlign w:val="baseline"/>
        </w:rPr>
      </w:pPr>
      <w:r w:rsidDel="00000000" w:rsidR="00000000" w:rsidRPr="00000000">
        <w:rPr>
          <w:rtl w:val="0"/>
        </w:rPr>
      </w:r>
    </w:p>
    <w:sectPr>
      <w:type w:val="continuous"/>
      <w:pgSz w:h="12240" w:w="15840"/>
      <w:pgMar w:bottom="1800" w:top="180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Hollister, Jeff" w:id="1" w:date="2017-11-29T08:12: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me wherever you see fit.  I publish as Jeffrey W Hollister, same affil at Rick and Cathy.</w:t>
      </w:r>
    </w:p>
  </w:comment>
  <w:comment w:author="Hollister, Jeff" w:id="9" w:date="2017-11-30T14:15: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to update this to reflect that less focus on significance.  Needs a careful reading to make sure I didn’t make it sound stupid.</w:t>
      </w:r>
    </w:p>
  </w:comment>
  <w:comment w:author="Hollister, Jeff" w:id="0" w:date="2017-11-29T08:15: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communities?  Reason I added is the focus on communities in the abstract</w:t>
      </w:r>
    </w:p>
  </w:comment>
  <w:comment w:author="Hollister, Jeff" w:id="7" w:date="2017-11-30T09:10: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results are based on the t-tests or the ?  The 95% CL don’t always agree but the magnitude of the means are different.  Need to think about how best to show this.  Also n on sesarma was pretty damn low so comparing these seems a bit off.</w:t>
      </w:r>
    </w:p>
  </w:comment>
  <w:comment w:author="Hollister, Jeff" w:id="18" w:date="2017-11-30T15:42: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a computer grunt/landscape guy, but I think the reasons to measure in multiple marshes and habitats is more compelling if we don’t just couch it in terms of the ANOVA.  As sea level rise accelerates, sampling locations that were marsh platform, may end up being creek bank, and iva may be mp, etc.</w:t>
      </w:r>
    </w:p>
  </w:comment>
  <w:comment w:author="Hollister, Jeff" w:id="8" w:date="2017-11-30T13:57: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drop this whole section if agree on removing ANOVA multiple comparisons.</w:t>
      </w:r>
    </w:p>
  </w:comment>
  <w:comment w:author="Hollister, Jeff" w:id="16" w:date="2017-11-30T15:45: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a reference to the figure.</w:t>
      </w:r>
    </w:p>
  </w:comment>
  <w:comment w:author="Hollister, Jeff" w:id="19" w:date="2017-11-30T15:46: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reference.</w:t>
      </w:r>
    </w:p>
  </w:comment>
  <w:comment w:author="Hollister, Jeff" w:id="6" w:date="2017-11-29T10:18: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if agree with my suggestion to yank pariwsie comparisons.  Instead just rely on figure 3 to report results.  Fewer significant differences</w:t>
      </w:r>
    </w:p>
  </w:comment>
  <w:comment w:author="Hollister, Jeff" w:id="3" w:date="2017-11-29T08:26: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 because the finfish over-harvest needed some lead in.</w:t>
      </w:r>
    </w:p>
  </w:comment>
  <w:comment w:author="Jeffrey Hollister" w:id="21" w:date="2017-12-01T15:39: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this won't make sense if we use a correlation cut-off (I propose 0.5) instead of the p-values.  bd and creekbank veg doesn't make the cut (-0.45).  The uca, elevation, iva correlation is -0.489.  bd elevation and bcb is 0.57.  Just need to rethink how this is presented but points are still relevant.</w:t>
      </w:r>
    </w:p>
  </w:comment>
  <w:comment w:author="Hollister, Jeff" w:id="2" w:date="2017-11-29T08:17: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say this?  Correlations are bi-variate.  I may not be fully understanding the data, but my understating is that we can’t look at this.  Something like: “ were negatively correlated with elevation, % moisture, and % organic and positively correlated with bulk density”  might work.  I guess I am having the hang up with dry, mineral soils AT low elevation.</w:t>
      </w:r>
    </w:p>
  </w:comment>
  <w:comment w:author="Hollister, Jeff" w:id="5" w:date="2017-11-29T10:17: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if you agree with my decision to yank from the figure.</w:t>
      </w:r>
    </w:p>
  </w:comment>
  <w:comment w:author="Hollister, Jeff" w:id="20" w:date="2017-11-30T15:50: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109.9</w:t>
      </w:r>
    </w:p>
  </w:comment>
  <w:comment w:author="Hollister, Jeff" w:id="13" w:date="2017-11-30T14:39: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ditto…  I get t = -1.3857 and p = 0.1924</w:t>
      </w:r>
    </w:p>
  </w:comment>
  <w:comment w:author="Hollister, Jeff" w:id="11" w:date="2017-11-30T14:06: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w:t>
      </w:r>
    </w:p>
  </w:comment>
  <w:comment w:author="Hollister, Jeff" w:id="15" w:date="2017-11-30T15:38: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the papers that suggest it is and include something like “as suggested in Bertness and crew (201X).”</w:t>
      </w:r>
    </w:p>
  </w:comment>
  <w:comment w:author="Hollister, Jeff" w:id="12" w:date="2017-11-30T14:39: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reproduce these numbers from the data I have …  I get t = -3.2858 and p = 0.00386</w:t>
      </w:r>
    </w:p>
  </w:comment>
  <w:comment w:author="Hollister, Jeff" w:id="10" w:date="2017-11-30T13:59: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figure.</w:t>
      </w:r>
    </w:p>
  </w:comment>
  <w:comment w:author="Hollister, Jeff" w:id="17" w:date="2017-11-30T15:41: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drop if we drop the multiple comparisons</w:t>
      </w:r>
    </w:p>
  </w:comment>
  <w:comment w:author="Jeffrey Hollister" w:id="23" w:date="2017-12-01T16:37: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be more blatant here?  Temporal Trends and Trophic Cascades  or something that calls out the fact that we question the role of the Coverdale stuff in RI.</w:t>
      </w:r>
    </w:p>
  </w:comment>
  <w:comment w:author="Hollister, Jeff" w:id="14" w:date="2017-11-30T15:27: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drop these if you agree</w:t>
      </w:r>
    </w:p>
  </w:comment>
  <w:comment w:author="Jeffrey Hollister" w:id="24" w:date="2017-12-01T16:49: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dropped; replaced by figure.  Actuall correlations can be done as supplemental (or just point to archived code etc.)</w:t>
      </w:r>
    </w:p>
  </w:comment>
  <w:comment w:author="Hollister, Jeff" w:id="4" w:date="2017-11-29T08:52: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Sorta…  Implies spatial data were collected and not really in this case also the scale stuff isn’t really accurate either. We aren’t looking at scaling per se.  I’d change to “describe patterns of marsh crab communities across marshes and within separate marsh habitat types as well as …”</w:t>
      </w:r>
    </w:p>
  </w:comment>
  <w:comment w:author="Jeffrey Hollister" w:id="22" w:date="2017-12-01T15:41:2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Nice take home message.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Gungsuh"/>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kenny@nbnerr.org" TargetMode="External"/><Relationship Id="rId7" Type="http://schemas.openxmlformats.org/officeDocument/2006/relationships/hyperlink" Target="https://tidesandcurrents.noaa.gov/" TargetMode="External"/><Relationship Id="rId8" Type="http://schemas.openxmlformats.org/officeDocument/2006/relationships/hyperlink" Target="http://cdmo.baruch.sc.edu/" TargetMode="External"/></Relationships>
</file>